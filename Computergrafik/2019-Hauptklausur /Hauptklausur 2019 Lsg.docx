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m1ws0t69rfsk" w:id="0"/>
      <w:bookmarkEnd w:id="0"/>
      <w:r w:rsidDel="00000000" w:rsidR="00000000" w:rsidRPr="00000000">
        <w:rPr>
          <w:rtl w:val="0"/>
        </w:rPr>
        <w:t xml:space="preserve"> Aufgabe 1</w:t>
      </w:r>
    </w:p>
    <w:p w:rsidR="00000000" w:rsidDel="00000000" w:rsidP="00000000" w:rsidRDefault="00000000" w:rsidRPr="00000000" w14:paraId="00000002">
      <w:pPr>
        <w:pageBreakBefore w:val="0"/>
        <w:rPr/>
      </w:pPr>
      <w:r w:rsidDel="00000000" w:rsidR="00000000" w:rsidRPr="00000000">
        <w:rPr>
          <w:rtl w:val="0"/>
        </w:rPr>
        <w:t xml:space="preserve">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x,y Farbe</w:t>
      </w:r>
    </w:p>
    <w:p w:rsidR="00000000" w:rsidDel="00000000" w:rsidP="00000000" w:rsidRDefault="00000000" w:rsidRPr="00000000" w14:paraId="00000005">
      <w:pPr>
        <w:pageBreakBefore w:val="0"/>
        <w:rPr/>
      </w:pPr>
      <w:r w:rsidDel="00000000" w:rsidR="00000000" w:rsidRPr="00000000">
        <w:rPr>
          <w:rtl w:val="0"/>
        </w:rPr>
        <w:t xml:space="preserve">Y Helligkeit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saftiges Grün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Nein, die Farben im unteren Rand sind nicht darstellbar durch monochromatische LQ/sind keine Spektralfarben.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Aufgrund der menschlichen Empfindlichkeit; Weber-Fechner-Gesetz</w:t>
      </w:r>
    </w:p>
    <w:p w:rsidR="00000000" w:rsidDel="00000000" w:rsidP="00000000" w:rsidRDefault="00000000" w:rsidRPr="00000000" w14:paraId="00000012">
      <w:pPr>
        <w:pStyle w:val="Heading2"/>
        <w:pageBreakBefore w:val="0"/>
        <w:rPr/>
      </w:pPr>
      <w:bookmarkStart w:colFirst="0" w:colLast="0" w:name="_bm1vr58w8mtr"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d0z5ykieb5pa" w:id="2"/>
      <w:bookmarkEnd w:id="2"/>
      <w:r w:rsidDel="00000000" w:rsidR="00000000" w:rsidRPr="00000000">
        <w:rPr>
          <w:rtl w:val="0"/>
        </w:rPr>
        <w:t xml:space="preserve">Aufgabe 2</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Grau: Reflexionsstrahl mit allen Wellenlängen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commentRangeStart w:id="0"/>
      <w:commentRangeStart w:id="1"/>
      <w:commentRangeStart w:id="2"/>
      <w:commentRangeStart w:id="3"/>
      <w:commentRangeStart w:id="4"/>
      <w:commentRangeStart w:id="5"/>
      <w:commentRangeStart w:id="6"/>
      <w:commentRangeStart w:id="7"/>
      <w:r w:rsidDel="00000000" w:rsidR="00000000" w:rsidRPr="00000000">
        <w:rPr/>
        <w:drawing>
          <wp:inline distB="114300" distT="114300" distL="114300" distR="114300">
            <wp:extent cx="5943600" cy="3835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354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Snellsches Gesetz</w:t>
      </w:r>
    </w:p>
    <w:p w:rsidR="00000000" w:rsidDel="00000000" w:rsidP="00000000" w:rsidRDefault="00000000" w:rsidRPr="00000000" w14:paraId="0000001E">
      <w:pPr>
        <w:pageBreakBefore w:val="0"/>
        <w:rPr/>
      </w:pPr>
      <m:oMath>
        <m:box>
          <m:boxPr>
            <m:opEmu m:val="1"/>
          </m:boxPr>
          <m:e>
            <m:r>
              <m:t>sin</m:t>
            </m:r>
          </m:e>
        </m:box>
        <m:d>
          <m:dPr>
            <m:begChr m:val="("/>
            <m:endChr m:val=")"/>
          </m:dPr>
          <m:e>
            <m:sSub>
              <m:sSubPr>
                <m:ctrlPr>
                  <w:rPr/>
                </m:ctrlPr>
              </m:sSubPr>
              <m:e>
                <m:r>
                  <m:t>θ</m:t>
                </m:r>
              </m:e>
              <m:sub>
                <m:r>
                  <w:rPr/>
                  <m:t xml:space="preserve">i</m:t>
                </m:r>
              </m:sub>
            </m:sSub>
          </m:e>
        </m:d>
        <m:r>
          <w:rPr/>
          <m:t>⋅</m:t>
        </m:r>
        <m:f>
          <m:fPr>
            <m:ctrlPr>
              <w:rPr/>
            </m:ctrlPr>
          </m:fPr>
          <m:num>
            <m:sSub>
              <m:sSubPr>
                <m:ctrlPr>
                  <w:rPr/>
                </m:ctrlPr>
              </m:sSubPr>
              <m:e>
                <m:r>
                  <w:rPr/>
                  <m:t>η</m:t>
                </m:r>
              </m:e>
              <m:sub>
                <m:r>
                  <w:rPr/>
                  <m:t xml:space="preserve">i</m:t>
                </m:r>
              </m:sub>
            </m:sSub>
          </m:num>
          <m:den>
            <m:sSub>
              <m:sSubPr>
                <m:ctrlPr>
                  <w:rPr/>
                </m:ctrlPr>
              </m:sSubPr>
              <m:e>
                <m:r>
                  <w:rPr/>
                  <m:t>η</m:t>
                </m:r>
              </m:e>
              <m:sub>
                <m:r>
                  <w:rPr/>
                  <m:t xml:space="preserve">t</m:t>
                </m:r>
              </m:sub>
            </m:sSub>
          </m:den>
        </m:f>
        <m:r>
          <w:rPr/>
          <m:t xml:space="preserve">=</m:t>
        </m:r>
        <m:box>
          <m:boxPr>
            <m:opEmu m:val="1"/>
            <m:ctrlPr>
              <w:rPr/>
            </m:ctrlPr>
          </m:boxPr>
          <m:e>
            <m:r>
              <w:rPr/>
              <m:t>sin</m:t>
            </m:r>
          </m:e>
        </m:box>
        <m:d>
          <m:dPr>
            <m:begChr m:val="("/>
            <m:endChr m:val=")"/>
            <m:ctrlPr>
              <w:rPr/>
            </m:ctrlPr>
          </m:dPr>
          <m:e>
            <m:sSub>
              <m:sSubPr>
                <m:ctrlPr>
                  <w:rPr/>
                </m:ctrlPr>
              </m:sSubPr>
              <m:e>
                <m:r>
                  <w:rPr/>
                  <m:t>θ</m:t>
                </m:r>
              </m:e>
              <m:sub>
                <m:r>
                  <w:rPr/>
                  <m:t xml:space="preserve">t</m:t>
                </m:r>
              </m:sub>
            </m:sSub>
          </m:e>
        </m:d>
      </m:oMath>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2^n. Pro Schnittpunkt werden 2 Sekundärstrahlen erzeugt</w:t>
      </w: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djdpw9iuiqjw" w:id="3"/>
      <w:bookmarkEnd w:id="3"/>
      <w:r w:rsidDel="00000000" w:rsidR="00000000" w:rsidRPr="00000000">
        <w:rPr>
          <w:rtl w:val="0"/>
        </w:rPr>
        <w:t xml:space="preserve">Aufgabe 3</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a)</w:t>
      </w:r>
    </w:p>
    <w:p w:rsidR="00000000" w:rsidDel="00000000" w:rsidP="00000000" w:rsidRDefault="00000000" w:rsidRPr="00000000" w14:paraId="00000026">
      <w:pPr>
        <w:pageBreakBefore w:val="0"/>
        <w:ind w:left="0" w:firstLine="0"/>
        <w:rPr/>
      </w:pPr>
      <w:r w:rsidDel="00000000" w:rsidR="00000000" w:rsidRPr="00000000">
        <w:rPr/>
        <w:drawing>
          <wp:inline distB="19050" distT="19050" distL="19050" distR="19050">
            <wp:extent cx="1714500" cy="838200"/>
            <wp:effectExtent b="0" l="0" r="0" t="0"/>
            <wp:docPr descr="{&quot;id&quot;:&quot;1&quot;,&quot;type&quot;:&quot;$$&quot;,&quot;font&quot;:{&quot;family&quot;:&quot;Arial&quot;,&quot;size&quot;:11,&quot;color&quot;:&quot;#000000&quot;},&quot;code&quot;:&quot;$$Z\\left(d\\right)=\\begin{pmatrix}\n{1}&amp;{0}&amp;{0}&amp;{0}\\\\\n{0}&amp;{1}&amp;{0}&amp;{0}\\\\\n{0}&amp;{0}&amp;{1}&amp;{-d}\\\\\n{0}&amp;{0}&amp;{0}&amp;{1}\\\\\n\\end{pmatrix}$$&quot;,&quot;backgroundColor&quot;:&quot;#ffffff&quot;,&quot;aid&quot;:null,&quot;ts&quot;:1676294500414,&quot;cs&quot;:&quot;DtwGuBy81M64OSB/AFxftw==&quot;,&quot;size&quot;:{&quot;width&quot;:180,&quot;height&quot;:88}}" id="2" name="image3.png"/>
            <a:graphic>
              <a:graphicData uri="http://schemas.openxmlformats.org/drawingml/2006/picture">
                <pic:pic>
                  <pic:nvPicPr>
                    <pic:cNvPr descr="{&quot;id&quot;:&quot;1&quot;,&quot;type&quot;:&quot;$$&quot;,&quot;font&quot;:{&quot;family&quot;:&quot;Arial&quot;,&quot;size&quot;:11,&quot;color&quot;:&quot;#000000&quot;},&quot;code&quot;:&quot;$$Z\\left(d\\right)=\\begin{pmatrix}\n{1}&amp;{0}&amp;{0}&amp;{0}\\\\\n{0}&amp;{1}&amp;{0}&amp;{0}\\\\\n{0}&amp;{0}&amp;{1}&amp;{-d}\\\\\n{0}&amp;{0}&amp;{0}&amp;{1}\\\\\n\\end{pmatrix}$$&quot;,&quot;backgroundColor&quot;:&quot;#ffffff&quot;,&quot;aid&quot;:null,&quot;ts&quot;:1676294500414,&quot;cs&quot;:&quot;DtwGuBy81M64OSB/AFxftw==&quot;,&quot;size&quot;:{&quot;width&quot;:180,&quot;height&quot;:88}}" id="0" name="image3.png"/>
                    <pic:cNvPicPr preferRelativeResize="0"/>
                  </pic:nvPicPr>
                  <pic:blipFill>
                    <a:blip r:embed="rId8"/>
                    <a:srcRect b="0" l="0" r="0" t="0"/>
                    <a:stretch>
                      <a:fillRect/>
                    </a:stretch>
                  </pic:blipFill>
                  <pic:spPr>
                    <a:xfrm>
                      <a:off x="0" y="0"/>
                      <a:ext cx="17145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Wenn positiv wird der Abstand </w:t>
      </w:r>
      <w:commentRangeStart w:id="8"/>
      <w:commentRangeStart w:id="9"/>
      <w:r w:rsidDel="00000000" w:rsidR="00000000" w:rsidRPr="00000000">
        <w:rPr>
          <w:highlight w:val="red"/>
          <w:rtl w:val="0"/>
        </w:rPr>
        <w:t xml:space="preserve">größer</w:t>
      </w:r>
      <w:commentRangeEnd w:id="8"/>
      <w:r w:rsidDel="00000000" w:rsidR="00000000" w:rsidRPr="00000000">
        <w:commentReference w:id="8"/>
      </w:r>
      <w:commentRangeEnd w:id="9"/>
      <w:r w:rsidDel="00000000" w:rsidR="00000000" w:rsidRPr="00000000">
        <w:commentReference w:id="9"/>
      </w:r>
      <w:r w:rsidDel="00000000" w:rsidR="00000000" w:rsidRPr="00000000">
        <w:rPr>
          <w:highlight w:val="red"/>
          <w:rtl w:val="0"/>
        </w:rPr>
        <w:t xml:space="preserve"> </w:t>
      </w:r>
      <w:r w:rsidDel="00000000" w:rsidR="00000000" w:rsidRPr="00000000">
        <w:rPr>
          <w:shd w:fill="d9ead3" w:val="clear"/>
          <w:rtl w:val="0"/>
        </w:rPr>
        <w:t xml:space="preserve">kleiner</w:t>
      </w:r>
      <w:r w:rsidDel="00000000" w:rsidR="00000000" w:rsidRPr="00000000">
        <w:rPr>
          <w:rtl w:val="0"/>
        </w:rPr>
        <w:t xml:space="preserve">.</w:t>
      </w:r>
    </w:p>
    <w:p w:rsidR="00000000" w:rsidDel="00000000" w:rsidP="00000000" w:rsidRDefault="00000000" w:rsidRPr="00000000" w14:paraId="00000029">
      <w:pPr>
        <w:pageBreakBefore w:val="0"/>
        <w:ind w:left="0" w:firstLine="0"/>
        <w:rPr/>
      </w:pPr>
      <m:oMath>
        <m:r>
          <w:rPr/>
          <m:t xml:space="preserve">V'=Z(d)</m:t>
        </m:r>
        <m:r>
          <w:rPr/>
          <m:t>⋅</m:t>
        </m:r>
        <m:r>
          <w:rPr/>
          <m:t xml:space="preserve">V</m:t>
        </m:r>
      </m:oMath>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b)</w:t>
      </w:r>
    </w:p>
    <w:p w:rsidR="00000000" w:rsidDel="00000000" w:rsidP="00000000" w:rsidRDefault="00000000" w:rsidRPr="00000000" w14:paraId="0000002B">
      <w:pPr>
        <w:ind w:left="720" w:firstLine="720"/>
        <w:rPr/>
      </w:pPr>
      <w:r w:rsidDel="00000000" w:rsidR="00000000" w:rsidRPr="00000000">
        <w:rPr>
          <w:shd w:fill="f4cccc" w:val="clear"/>
          <w:rtl w:val="0"/>
        </w:rPr>
        <w:t xml:space="preserve">1 0   0    0</w:t>
      </w:r>
      <w:r w:rsidDel="00000000" w:rsidR="00000000" w:rsidRPr="00000000">
        <w:rPr>
          <w:rtl w:val="0"/>
        </w:rPr>
      </w:r>
    </w:p>
    <w:p w:rsidR="00000000" w:rsidDel="00000000" w:rsidP="00000000" w:rsidRDefault="00000000" w:rsidRPr="00000000" w14:paraId="0000002C">
      <w:pPr>
        <w:ind w:left="720" w:firstLine="720"/>
        <w:rPr>
          <w:shd w:fill="f4cccc" w:val="clear"/>
        </w:rPr>
      </w:pPr>
      <w:r w:rsidDel="00000000" w:rsidR="00000000" w:rsidRPr="00000000">
        <w:rPr>
          <w:shd w:fill="f4cccc" w:val="clear"/>
          <w:rtl w:val="0"/>
        </w:rPr>
        <w:t xml:space="preserve">0 ca -sa 0</w:t>
      </w:r>
    </w:p>
    <w:p w:rsidR="00000000" w:rsidDel="00000000" w:rsidP="00000000" w:rsidRDefault="00000000" w:rsidRPr="00000000" w14:paraId="0000002D">
      <w:pPr>
        <w:ind w:left="720" w:firstLine="720"/>
        <w:rPr>
          <w:shd w:fill="f4cccc" w:val="clear"/>
        </w:rPr>
      </w:pPr>
      <w:r w:rsidDel="00000000" w:rsidR="00000000" w:rsidRPr="00000000">
        <w:rPr>
          <w:shd w:fill="f4cccc" w:val="clear"/>
          <w:rtl w:val="0"/>
        </w:rPr>
        <w:t xml:space="preserve">0 sa ca  0</w:t>
      </w:r>
    </w:p>
    <w:p w:rsidR="00000000" w:rsidDel="00000000" w:rsidP="00000000" w:rsidRDefault="00000000" w:rsidRPr="00000000" w14:paraId="0000002E">
      <w:pPr>
        <w:ind w:left="720" w:firstLine="720"/>
        <w:rPr>
          <w:shd w:fill="f4cccc" w:val="clear"/>
        </w:rPr>
      </w:pPr>
      <w:r w:rsidDel="00000000" w:rsidR="00000000" w:rsidRPr="00000000">
        <w:rPr>
          <w:shd w:fill="f4cccc" w:val="clear"/>
          <w:rtl w:val="0"/>
        </w:rPr>
        <w:t xml:space="preserve">0 0   0    1</w:t>
      </w:r>
    </w:p>
    <w:p w:rsidR="00000000" w:rsidDel="00000000" w:rsidP="00000000" w:rsidRDefault="00000000" w:rsidRPr="00000000" w14:paraId="0000002F">
      <w:pPr>
        <w:pageBreakBefore w:val="0"/>
        <w:ind w:left="0" w:firstLine="0"/>
        <w:rPr>
          <w:shd w:fill="f4cccc" w:val="clear"/>
        </w:rPr>
      </w:pPr>
      <w:r w:rsidDel="00000000" w:rsidR="00000000" w:rsidRPr="00000000">
        <w:rPr>
          <w:shd w:fill="f4cccc" w:val="clear"/>
          <w:rtl w:val="0"/>
        </w:rPr>
        <w:t xml:space="preserve">R_x(a) = V* [1 0 0 0; 0 ca -sa 0; 0 sa ca 0; 0 0 0 1]*inv(</w:t>
      </w:r>
      <w:commentRangeStart w:id="10"/>
      <w:commentRangeStart w:id="11"/>
      <w:commentRangeStart w:id="12"/>
      <w:r w:rsidDel="00000000" w:rsidR="00000000" w:rsidRPr="00000000">
        <w:rPr>
          <w:shd w:fill="f4cccc" w:val="clear"/>
          <w:rtl w:val="0"/>
        </w:rPr>
        <w:t xml:space="preserve">V</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shd w:fill="f4cccc" w:val="clear"/>
          <w:rtl w:val="0"/>
        </w:rPr>
        <w:t xml:space="preserve">)</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drawing>
          <wp:inline distB="19050" distT="19050" distL="19050" distR="19050">
            <wp:extent cx="2362200" cy="609600"/>
            <wp:effectExtent b="0" l="0" r="0" t="0"/>
            <wp:docPr descr="{&quot;code&quot;:&quot;$$R_{x}\\left(a\\right)=\\begin{pmatrix}\n{1}&amp;{0}&amp;{0}\\\\\n{0}&amp;{\\cos\\left(\\alpha\\right)}&amp;{-\\sin\\left(\\alpha\\right)}\\\\\n{0}&amp;{\\sin\\left(\\alpha\\right)}&amp;{\\cos\\left(\\alpha\\right)}\\\\\n\\end{pmatrix}$$&quot;,&quot;backgroundColor&quot;:&quot;#ffffff&quot;,&quot;aid&quot;:null,&quot;type&quot;:&quot;$$&quot;,&quot;font&quot;:{&quot;color&quot;:&quot;#000000&quot;,&quot;size&quot;:11,&quot;family&quot;:&quot;Arial&quot;},&quot;id&quot;:&quot;2&quot;,&quot;ts&quot;:1676295311661,&quot;cs&quot;:&quot;CI6xRLed0ZA/7bAvYojfrg==&quot;,&quot;size&quot;:{&quot;width&quot;:248,&quot;height&quot;:64}}" id="5" name="image2.png"/>
            <a:graphic>
              <a:graphicData uri="http://schemas.openxmlformats.org/drawingml/2006/picture">
                <pic:pic>
                  <pic:nvPicPr>
                    <pic:cNvPr descr="{&quot;code&quot;:&quot;$$R_{x}\\left(a\\right)=\\begin{pmatrix}\n{1}&amp;{0}&amp;{0}\\\\\n{0}&amp;{\\cos\\left(\\alpha\\right)}&amp;{-\\sin\\left(\\alpha\\right)}\\\\\n{0}&amp;{\\sin\\left(\\alpha\\right)}&amp;{\\cos\\left(\\alpha\\right)}\\\\\n\\end{pmatrix}$$&quot;,&quot;backgroundColor&quot;:&quot;#ffffff&quot;,&quot;aid&quot;:null,&quot;type&quot;:&quot;$$&quot;,&quot;font&quot;:{&quot;color&quot;:&quot;#000000&quot;,&quot;size&quot;:11,&quot;family&quot;:&quot;Arial&quot;},&quot;id&quot;:&quot;2&quot;,&quot;ts&quot;:1676295311661,&quot;cs&quot;:&quot;CI6xRLed0ZA/7bAvYojfrg==&quot;,&quot;size&quot;:{&quot;width&quot;:248,&quot;height&quot;:64}}" id="0" name="image2.png"/>
                    <pic:cNvPicPr preferRelativeResize="0"/>
                  </pic:nvPicPr>
                  <pic:blipFill>
                    <a:blip r:embed="rId9"/>
                    <a:srcRect b="0" l="0" r="0" t="0"/>
                    <a:stretch>
                      <a:fillRect/>
                    </a:stretch>
                  </pic:blipFill>
                  <pic:spPr>
                    <a:xfrm>
                      <a:off x="0" y="0"/>
                      <a:ext cx="2362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c)</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m:oMath>
        <m:r>
          <w:rPr/>
          <m:t xml:space="preserve">n'=(</m:t>
        </m:r>
        <m:sSup>
          <m:sSupPr>
            <m:ctrlPr>
              <w:rPr/>
            </m:ctrlPr>
          </m:sSupPr>
          <m:e>
            <m:r>
              <w:rPr/>
              <m:t xml:space="preserve">M</m:t>
            </m:r>
          </m:e>
          <m:sup>
            <m:r>
              <w:rPr/>
              <m:t xml:space="preserve">-1</m:t>
            </m:r>
          </m:sup>
        </m:sSup>
        <m:sSup>
          <m:sSupPr>
            <m:ctrlPr>
              <w:rPr/>
            </m:ctrlPr>
          </m:sSupPr>
          <m:e>
            <m:r>
              <w:rPr/>
              <m:t xml:space="preserve">)</m:t>
            </m:r>
          </m:e>
          <m:sup>
            <m:r>
              <w:rPr/>
              <m:t xml:space="preserve">T</m:t>
            </m:r>
          </m:sup>
        </m:sSup>
        <m:r>
          <w:rPr/>
          <m:t>⋅</m:t>
        </m:r>
        <m:r>
          <w:rPr/>
          <m:t xml:space="preserve">n</m:t>
        </m:r>
      </m:oMath>
      <w:r w:rsidDel="00000000" w:rsidR="00000000" w:rsidRPr="00000000">
        <w:rPr>
          <w:rtl w:val="0"/>
        </w:rPr>
      </w:r>
    </w:p>
    <w:p w:rsidR="00000000" w:rsidDel="00000000" w:rsidP="00000000" w:rsidRDefault="00000000" w:rsidRPr="00000000" w14:paraId="00000036">
      <w:pPr>
        <w:pageBreakBefore w:val="0"/>
        <w:ind w:left="0" w:firstLine="0"/>
        <w:rPr/>
      </w:pPr>
      <m:oMath>
        <m:r>
          <w:rPr/>
          <m:t xml:space="preserve">N=(</m:t>
        </m:r>
        <m:sSup>
          <m:sSupPr>
            <m:ctrlPr>
              <w:rPr/>
            </m:ctrlPr>
          </m:sSupPr>
          <m:e>
            <m:r>
              <w:rPr/>
              <m:t xml:space="preserve">M</m:t>
            </m:r>
          </m:e>
          <m:sup>
            <m:r>
              <w:rPr/>
              <m:t xml:space="preserve">-1</m:t>
            </m:r>
          </m:sup>
        </m:sSup>
        <m:sSup>
          <m:sSupPr>
            <m:ctrlPr>
              <w:rPr/>
            </m:ctrlPr>
          </m:sSupPr>
          <m:e>
            <m:r>
              <w:rPr/>
              <m:t xml:space="preserve">)</m:t>
            </m:r>
          </m:e>
          <m:sup>
            <m:r>
              <w:rPr/>
              <m:t xml:space="preserve">T</m:t>
            </m:r>
          </m:sup>
        </m:sSup>
      </m:oMath>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Mit N bleibt die Normale senkrecht zur Oberfläche</w:t>
      </w:r>
    </w:p>
    <w:p w:rsidR="00000000" w:rsidDel="00000000" w:rsidP="00000000" w:rsidRDefault="00000000" w:rsidRPr="00000000" w14:paraId="00000039">
      <w:pPr>
        <w:pStyle w:val="Heading2"/>
        <w:pageBreakBefore w:val="0"/>
        <w:rPr/>
      </w:pPr>
      <w:bookmarkStart w:colFirst="0" w:colLast="0" w:name="_4wz89r2ioq6r" w:id="4"/>
      <w:bookmarkEnd w:id="4"/>
      <w:r w:rsidDel="00000000" w:rsidR="00000000" w:rsidRPr="00000000">
        <w:rPr>
          <w:rtl w:val="0"/>
        </w:rPr>
        <w:t xml:space="preserve">Aufgabe 4</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w:t>
      </w:r>
    </w:p>
    <w:p w:rsidR="00000000" w:rsidDel="00000000" w:rsidP="00000000" w:rsidRDefault="00000000" w:rsidRPr="00000000" w14:paraId="0000003C">
      <w:pPr>
        <w:pageBreakBefore w:val="0"/>
        <w:rPr/>
      </w:pPr>
      <m:oMath>
        <m:sSub>
          <m:sSubPr>
            <m:ctrlPr>
              <w:rPr/>
            </m:ctrlPr>
          </m:sSubPr>
          <m:e>
            <m:r>
              <w:rPr/>
              <m:t xml:space="preserve">k</m:t>
            </m:r>
          </m:e>
          <m:sub>
            <m:r>
              <w:rPr/>
              <m:t xml:space="preserve">s</m:t>
            </m:r>
          </m:sub>
        </m:sSub>
        <m:r>
          <w:rPr/>
          <m:t>⋅</m:t>
        </m:r>
        <m:r>
          <w:rPr/>
          <m:t xml:space="preserve">I</m:t>
        </m:r>
        <m:r>
          <w:rPr/>
          <m:t>⋅</m:t>
        </m:r>
        <m:limLow>
          <m:limLowPr>
            <m:ctrlPr>
              <w:rPr/>
            </m:ctrlPr>
          </m:limLowPr>
          <m:e>
            <m:r>
              <w:rPr/>
              <m:t>max</m:t>
            </m:r>
          </m:e>
          <m:lim/>
        </m:limLow>
        <m:sSup>
          <m:sSupPr>
            <m:ctrlPr>
              <w:rPr/>
            </m:ctrlPr>
          </m:sSupPr>
          <m:e>
            <m:d>
              <m:dPr>
                <m:begChr m:val="("/>
                <m:endChr m:val=")"/>
                <m:ctrlPr>
                  <w:rPr/>
                </m:ctrlPr>
              </m:dPr>
              <m:e>
                <m:r>
                  <w:rPr/>
                  <m:t xml:space="preserve">0, dot(</m:t>
                </m:r>
                <m:sSub>
                  <m:sSubPr>
                    <m:ctrlPr>
                      <w:rPr/>
                    </m:ctrlPr>
                  </m:sSubPr>
                  <m:e>
                    <m:r>
                      <w:rPr/>
                      <m:t xml:space="preserve">R</m:t>
                    </m:r>
                  </m:e>
                  <m:sub>
                    <m:r>
                      <w:rPr/>
                      <m:t xml:space="preserve">L</m:t>
                    </m:r>
                  </m:sub>
                </m:sSub>
                <m:r>
                  <w:rPr/>
                  <m:t xml:space="preserve">,V)</m:t>
                </m:r>
              </m:e>
            </m:d>
          </m:e>
          <m:sup>
            <m:r>
              <w:rPr/>
              <m:t xml:space="preserve">n</m:t>
            </m:r>
          </m:sup>
        </m:sSup>
      </m:oMath>
      <w:r w:rsidDel="00000000" w:rsidR="00000000" w:rsidRPr="00000000">
        <w:rPr>
          <w:rtl w:val="0"/>
        </w:rPr>
      </w:r>
    </w:p>
    <w:p w:rsidR="00000000" w:rsidDel="00000000" w:rsidP="00000000" w:rsidRDefault="00000000" w:rsidRPr="00000000" w14:paraId="0000003D">
      <w:pPr>
        <w:pageBreakBefore w:val="0"/>
        <w:rPr/>
      </w:pPr>
      <m:oMath>
        <m:sSub>
          <m:sSubPr>
            <m:ctrlPr>
              <w:rPr/>
            </m:ctrlPr>
          </m:sSubPr>
          <m:e>
            <m:r>
              <w:rPr/>
              <m:t xml:space="preserve">k</m:t>
            </m:r>
          </m:e>
          <m:sub>
            <m:r>
              <w:rPr/>
              <m:t xml:space="preserve">s</m:t>
            </m:r>
          </m:sub>
        </m:sSub>
        <m:r>
          <w:rPr/>
          <m:t xml:space="preserve">=</m:t>
        </m:r>
      </m:oMath>
      <w:r w:rsidDel="00000000" w:rsidR="00000000" w:rsidRPr="00000000">
        <w:rPr>
          <w:rtl w:val="0"/>
        </w:rPr>
        <w:t xml:space="preserve"> Koeffizient (Material)</w:t>
      </w:r>
    </w:p>
    <w:p w:rsidR="00000000" w:rsidDel="00000000" w:rsidP="00000000" w:rsidRDefault="00000000" w:rsidRPr="00000000" w14:paraId="0000003E">
      <w:pPr>
        <w:pageBreakBefore w:val="0"/>
        <w:rPr/>
      </w:pPr>
      <m:oMath>
        <m:r>
          <w:rPr/>
          <m:t xml:space="preserve">I=</m:t>
        </m:r>
      </m:oMath>
      <w:r w:rsidDel="00000000" w:rsidR="00000000" w:rsidRPr="00000000">
        <w:rPr>
          <w:rtl w:val="0"/>
        </w:rPr>
        <w:t xml:space="preserve"> Lichtintensität</w:t>
      </w:r>
    </w:p>
    <w:p w:rsidR="00000000" w:rsidDel="00000000" w:rsidP="00000000" w:rsidRDefault="00000000" w:rsidRPr="00000000" w14:paraId="0000003F">
      <w:pPr>
        <w:pageBreakBefore w:val="0"/>
        <w:rPr/>
      </w:pPr>
      <m:oMath>
        <m:sSub>
          <m:sSubPr>
            <m:ctrlPr>
              <w:rPr/>
            </m:ctrlPr>
          </m:sSubPr>
          <m:e>
            <m:r>
              <w:rPr/>
              <m:t xml:space="preserve">R</m:t>
            </m:r>
          </m:e>
          <m:sub>
            <m:r>
              <w:rPr/>
              <m:t xml:space="preserve">L</m:t>
            </m:r>
          </m:sub>
        </m:sSub>
        <m:r>
          <w:rPr/>
          <m:t xml:space="preserve">=</m:t>
        </m:r>
      </m:oMath>
      <w:r w:rsidDel="00000000" w:rsidR="00000000" w:rsidRPr="00000000">
        <w:rPr>
          <w:rtl w:val="0"/>
        </w:rPr>
        <w:t xml:space="preserve"> Reflexion Lichtrichtung auf der Oberfläche</w:t>
      </w:r>
    </w:p>
    <w:p w:rsidR="00000000" w:rsidDel="00000000" w:rsidP="00000000" w:rsidRDefault="00000000" w:rsidRPr="00000000" w14:paraId="00000040">
      <w:pPr>
        <w:pageBreakBefore w:val="0"/>
        <w:rPr/>
      </w:pPr>
      <m:oMath>
        <m:r>
          <w:rPr/>
          <m:t xml:space="preserve">V=</m:t>
        </m:r>
      </m:oMath>
      <w:r w:rsidDel="00000000" w:rsidR="00000000" w:rsidRPr="00000000">
        <w:rPr>
          <w:rtl w:val="0"/>
        </w:rPr>
        <w:t xml:space="preserve"> Kamerarichtung</w:t>
      </w:r>
    </w:p>
    <w:p w:rsidR="00000000" w:rsidDel="00000000" w:rsidP="00000000" w:rsidRDefault="00000000" w:rsidRPr="00000000" w14:paraId="00000041">
      <w:pPr>
        <w:pageBreakBefore w:val="0"/>
        <w:rPr/>
      </w:pPr>
      <m:oMath>
        <m:r>
          <w:rPr/>
          <m:t xml:space="preserve">n=</m:t>
        </m:r>
      </m:oMath>
      <w:r w:rsidDel="00000000" w:rsidR="00000000" w:rsidRPr="00000000">
        <w:rPr>
          <w:rtl w:val="0"/>
        </w:rPr>
        <w:t xml:space="preserve"> Phong-Exponent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b)</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Reflexion findet in alle Richtungen statt.</w:t>
      </w:r>
    </w:p>
    <w:p w:rsidR="00000000" w:rsidDel="00000000" w:rsidP="00000000" w:rsidRDefault="00000000" w:rsidRPr="00000000" w14:paraId="00000046">
      <w:pPr>
        <w:pageBreakBefore w:val="0"/>
        <w:rPr/>
      </w:pPr>
      <w:r w:rsidDel="00000000" w:rsidR="00000000" w:rsidRPr="00000000">
        <w:rPr>
          <w:rtl w:val="0"/>
        </w:rPr>
        <w:t xml:space="preserve">Reflexion abhängig von der Rotation des Objekts. (2-80)</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c)</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Ja, </w:t>
      </w:r>
      <m:oMath>
        <m:r>
          <w:rPr/>
          <m:t xml:space="preserve">dot(</m:t>
        </m:r>
        <m:sSub>
          <m:sSubPr>
            <m:ctrlPr>
              <w:rPr/>
            </m:ctrlPr>
          </m:sSubPr>
          <m:e>
            <m:r>
              <w:rPr/>
              <m:t xml:space="preserve">R</m:t>
            </m:r>
          </m:e>
          <m:sub>
            <m:r>
              <w:rPr/>
              <m:t xml:space="preserve">L</m:t>
            </m:r>
          </m:sub>
        </m:sSub>
        <m:r>
          <w:rPr/>
          <m:t xml:space="preserve">,V)&gt;0</m:t>
        </m:r>
      </m:oMath>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ii) Nein, </w:t>
      </w:r>
      <m:oMath>
        <m:r>
          <w:rPr/>
          <m:t xml:space="preserve">dot(</m:t>
        </m:r>
        <m:sSub>
          <m:sSubPr>
            <m:ctrlPr>
              <w:rPr/>
            </m:ctrlPr>
          </m:sSubPr>
          <m:e>
            <m:r>
              <w:rPr/>
              <m:t xml:space="preserve">R</m:t>
            </m:r>
          </m:e>
          <m:sub>
            <m:r>
              <w:rPr/>
              <m:t xml:space="preserve">L</m:t>
            </m:r>
          </m:sub>
        </m:sSub>
        <m:r>
          <w:rPr/>
          <m:t xml:space="preserve">,V)</m:t>
        </m:r>
        <m:r>
          <w:rPr/>
          <m:t>≤</m:t>
        </m:r>
        <m:r>
          <w:rPr/>
          <m:t xml:space="preserve">0</m:t>
        </m:r>
      </m:oMath>
      <w:r w:rsidDel="00000000" w:rsidR="00000000" w:rsidRPr="00000000">
        <w:rPr>
          <w:rtl w:val="0"/>
        </w:rPr>
        <w:t xml:space="preserve"> </w:t>
      </w:r>
      <m:oMath>
        <m:d>
          <m:dPr>
            <m:begChr m:val="("/>
            <m:endChr m:val=")"/>
            <m:ctrlPr>
              <w:rPr/>
            </m:ctrlPr>
          </m:dPr>
          <m:e>
            <m:r>
              <w:rPr/>
              <m:t xml:space="preserve">&gt;90°</m:t>
            </m:r>
          </m:e>
        </m:d>
      </m:oMath>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iii) Nein, </w:t>
      </w:r>
      <m:oMath>
        <m:r>
          <w:rPr/>
          <m:t xml:space="preserve">dot(</m:t>
        </m:r>
        <m:sSub>
          <m:sSubPr>
            <m:ctrlPr>
              <w:rPr/>
            </m:ctrlPr>
          </m:sSubPr>
          <m:e>
            <m:r>
              <w:rPr/>
              <m:t xml:space="preserve">R</m:t>
            </m:r>
          </m:e>
          <m:sub>
            <m:r>
              <w:rPr/>
              <m:t xml:space="preserve">L</m:t>
            </m:r>
          </m:sub>
        </m:sSub>
        <m:r>
          <w:rPr/>
          <m:t xml:space="preserve">,V)&gt;0</m:t>
        </m:r>
      </m:oMath>
      <w:r w:rsidDel="00000000" w:rsidR="00000000" w:rsidRPr="00000000">
        <w:rPr>
          <w:rtl w:val="0"/>
        </w:rPr>
        <w:t xml:space="preserve">, aber der Punkt ist verschattet, </w:t>
      </w:r>
      <w:r w:rsidDel="00000000" w:rsidR="00000000" w:rsidRPr="00000000">
        <w:rPr>
          <w:rtl w:val="0"/>
        </w:rPr>
        <w:t xml:space="preserve">spek Term würde wegfalle</w:t>
      </w:r>
      <w:r w:rsidDel="00000000" w:rsidR="00000000" w:rsidRPr="00000000">
        <w:rPr>
          <w:rtl w:val="0"/>
        </w:rPr>
        <w:t xml:space="preserve">n</w:t>
      </w:r>
    </w:p>
    <w:p w:rsidR="00000000" w:rsidDel="00000000" w:rsidP="00000000" w:rsidRDefault="00000000" w:rsidRPr="00000000" w14:paraId="0000004D">
      <w:pPr>
        <w:pStyle w:val="Heading2"/>
        <w:pageBreakBefore w:val="0"/>
        <w:rPr/>
      </w:pPr>
      <w:bookmarkStart w:colFirst="0" w:colLast="0" w:name="_uig4kz98by2r" w:id="5"/>
      <w:bookmarkEnd w:id="5"/>
      <w:r w:rsidDel="00000000" w:rsidR="00000000" w:rsidRPr="00000000">
        <w:rPr>
          <w:rtl w:val="0"/>
        </w:rPr>
        <w:t xml:space="preserve">Aufgabe 5</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 xml:space="preserve">a)</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Um mehrere Schnitttests mit demselben Primitiv zu vermeiden</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b)</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color w:val="ff0000"/>
        </w:rPr>
      </w:pPr>
      <w:commentRangeStart w:id="13"/>
      <w:commentRangeStart w:id="14"/>
      <w:commentRangeStart w:id="15"/>
      <w:r w:rsidDel="00000000" w:rsidR="00000000" w:rsidRPr="00000000">
        <w:rPr>
          <w:rtl w:val="0"/>
        </w:rPr>
        <w:t xml:space="preserve">Nein, bei BVH tritt nicht der Fall auf dass ein Primitiv in 2 Hüllkörpern </w:t>
      </w:r>
      <w:r w:rsidDel="00000000" w:rsidR="00000000" w:rsidRPr="00000000">
        <w:rPr>
          <w:rtl w:val="0"/>
        </w:rPr>
        <w:t xml:space="preserve">ist</w:t>
      </w:r>
      <w:r w:rsidDel="00000000" w:rsidR="00000000" w:rsidRPr="00000000">
        <w:rPr>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c)</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shd w:fill="f4cccc" w:val="clear"/>
        </w:rPr>
      </w:pPr>
      <w:commentRangeStart w:id="16"/>
      <w:commentRangeStart w:id="17"/>
      <w:commentRangeStart w:id="18"/>
      <w:commentRangeStart w:id="19"/>
      <w:commentRangeStart w:id="20"/>
      <w:commentRangeStart w:id="21"/>
      <w:r w:rsidDel="00000000" w:rsidR="00000000" w:rsidRPr="00000000">
        <w:rPr>
          <w:shd w:fill="f4cccc" w:val="clear"/>
          <w:rtl w:val="0"/>
        </w:rPr>
        <w:t xml:space="preserve">ABDE</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shd w:fill="f4cccc" w:val="clear"/>
          <w:rtl w:val="0"/>
        </w:rPr>
        <w:t xml:space="preserve"> Der nähere Kindknoten wird zuerst betrachtet, also muss E oben liegen.</w:t>
      </w:r>
    </w:p>
    <w:p w:rsidR="00000000" w:rsidDel="00000000" w:rsidP="00000000" w:rsidRDefault="00000000" w:rsidRPr="00000000" w14:paraId="0000005A">
      <w:pPr>
        <w:pageBreakBefore w:val="0"/>
        <w:ind w:left="0" w:firstLine="0"/>
        <w:rPr>
          <w:shd w:fill="f4cccc" w:val="clear"/>
        </w:rPr>
      </w:pPr>
      <w:r w:rsidDel="00000000" w:rsidR="00000000" w:rsidRPr="00000000">
        <w:rPr>
          <w:shd w:fill="f4cccc" w:val="clear"/>
          <w:rtl w:val="0"/>
        </w:rPr>
        <w:t xml:space="preserve">D Kann nicht ausgeschlossen werden da der Schnittpunkt nicht vor D liegt.</w:t>
      </w:r>
    </w:p>
    <w:p w:rsidR="00000000" w:rsidDel="00000000" w:rsidP="00000000" w:rsidRDefault="00000000" w:rsidRPr="00000000" w14:paraId="0000005B">
      <w:pPr>
        <w:pageBreakBefore w:val="0"/>
        <w:ind w:left="0" w:firstLine="0"/>
        <w:rPr>
          <w:shd w:fill="f4cccc" w:val="clear"/>
        </w:rPr>
      </w:pPr>
      <w:r w:rsidDel="00000000" w:rsidR="00000000" w:rsidRPr="00000000">
        <w:rPr>
          <w:shd w:fill="f4cccc" w:val="clear"/>
          <w:rtl w:val="0"/>
        </w:rPr>
        <w:t xml:space="preserve">A und B enthalten keine Primitive da sie keine Blätter sind, da gibts also nichts zu finden.</w:t>
      </w:r>
    </w:p>
    <w:p w:rsidR="00000000" w:rsidDel="00000000" w:rsidP="00000000" w:rsidRDefault="00000000" w:rsidRPr="00000000" w14:paraId="0000005C">
      <w:pPr>
        <w:pageBreakBefore w:val="0"/>
        <w:ind w:left="0" w:firstLine="0"/>
        <w:rPr>
          <w:color w:val="ff9900"/>
        </w:rPr>
      </w:pPr>
      <w:r w:rsidDel="00000000" w:rsidR="00000000" w:rsidRPr="00000000">
        <w:rPr>
          <w:rtl w:val="0"/>
        </w:rPr>
      </w:r>
    </w:p>
    <w:p w:rsidR="00000000" w:rsidDel="00000000" w:rsidP="00000000" w:rsidRDefault="00000000" w:rsidRPr="00000000" w14:paraId="0000005D">
      <w:pPr>
        <w:pageBreakBefore w:val="0"/>
        <w:ind w:left="0" w:firstLine="0"/>
        <w:rPr>
          <w:shd w:fill="d9ead3" w:val="clear"/>
        </w:rPr>
      </w:pPr>
      <w:r w:rsidDel="00000000" w:rsidR="00000000" w:rsidRPr="00000000">
        <w:rPr>
          <w:shd w:fill="d9ead3" w:val="clear"/>
          <w:rtl w:val="0"/>
        </w:rPr>
        <w:t xml:space="preserve">Ich habe einfach CD geschrieben, denn A und B schon traversiert wurden. (Lege A auf den Stack, traversiere A. Also poppe A, lege C und B auf den Stack. Poppe B, traversiere B, also lege D und E auf den Stack. Traversiere E (also poppe), finde den Schnittpunkt. Also aktuell noch nicht traversierte D und C auf dem Stack. Ich bin mir hier aber nicht sicher, ob ein Knoten vor oder nach dem Traversieren gepoppt werden soll. Vermutlich davor, siehe 05-100, es ist zwar für kd Bäume, das Prinzip sollte aber gleich sein)</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shd w:fill="fce5cd" w:val="clear"/>
        </w:rPr>
      </w:pPr>
      <w:r w:rsidDel="00000000" w:rsidR="00000000" w:rsidRPr="00000000">
        <w:rPr>
          <w:shd w:fill="fce5cd" w:val="clear"/>
          <w:rtl w:val="0"/>
        </w:rPr>
        <w:t xml:space="preserve">Das stimmt wohl, also AB werden auf jeden Fall gepoppt, hab ich vergessen.C Hab ich ebenfalls komplett vergessen. Ich schätze mal, einen Knoten traversieren heißt ihn poppen, und damit alle primitive die “raus kommen” testen</w:t>
      </w:r>
    </w:p>
    <w:p w:rsidR="00000000" w:rsidDel="00000000" w:rsidP="00000000" w:rsidRDefault="00000000" w:rsidRPr="00000000" w14:paraId="00000060">
      <w:pPr>
        <w:pageBreakBefore w:val="0"/>
        <w:ind w:left="0" w:firstLine="0"/>
        <w:rPr>
          <w:color w:val="ff9900"/>
        </w:rPr>
      </w:pPr>
      <w:r w:rsidDel="00000000" w:rsidR="00000000" w:rsidRPr="00000000">
        <w:rPr>
          <w:rtl w:val="0"/>
        </w:rPr>
      </w:r>
    </w:p>
    <w:p w:rsidR="00000000" w:rsidDel="00000000" w:rsidP="00000000" w:rsidRDefault="00000000" w:rsidRPr="00000000" w14:paraId="00000061">
      <w:pPr>
        <w:pageBreakBefore w:val="0"/>
        <w:ind w:left="0" w:firstLine="0"/>
        <w:rPr>
          <w:color w:val="6d9eeb"/>
        </w:rPr>
      </w:pPr>
      <w:r w:rsidDel="00000000" w:rsidR="00000000" w:rsidRPr="00000000">
        <w:rPr>
          <w:color w:val="6d9eeb"/>
          <w:rtl w:val="0"/>
        </w:rPr>
        <w:t xml:space="preserve">D - ausgeschlossen werden könnte, </w:t>
      </w:r>
      <w:commentRangeStart w:id="22"/>
      <w:r w:rsidDel="00000000" w:rsidR="00000000" w:rsidRPr="00000000">
        <w:rPr>
          <w:color w:val="6d9eeb"/>
          <w:rtl w:val="0"/>
        </w:rPr>
        <w:t xml:space="preserve">weil keine Primitive enthält</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2">
      <w:pPr>
        <w:pageBreakBefore w:val="0"/>
        <w:ind w:left="0" w:firstLine="0"/>
        <w:rPr>
          <w:color w:val="6d9eeb"/>
        </w:rPr>
      </w:pPr>
      <w:r w:rsidDel="00000000" w:rsidR="00000000" w:rsidRPr="00000000">
        <w:rPr>
          <w:color w:val="6d9eeb"/>
          <w:rtl w:val="0"/>
        </w:rPr>
        <w:t xml:space="preserve">C - ausgeschlossen werden könnte, weil Schnittpunkt mit C ferner als gefundenen Schnittpunkt ist.</w:t>
      </w:r>
    </w:p>
    <w:p w:rsidR="00000000" w:rsidDel="00000000" w:rsidP="00000000" w:rsidRDefault="00000000" w:rsidRPr="00000000" w14:paraId="00000063">
      <w:pPr>
        <w:pageBreakBefore w:val="0"/>
        <w:ind w:left="0" w:firstLine="0"/>
        <w:rPr>
          <w:color w:val="6d9eeb"/>
        </w:rPr>
      </w:pPr>
      <w:r w:rsidDel="00000000" w:rsidR="00000000" w:rsidRPr="00000000">
        <w:rPr>
          <w:rtl w:val="0"/>
        </w:rPr>
      </w:r>
    </w:p>
    <w:p w:rsidR="00000000" w:rsidDel="00000000" w:rsidP="00000000" w:rsidRDefault="00000000" w:rsidRPr="00000000" w14:paraId="00000064">
      <w:pPr>
        <w:pageBreakBefore w:val="0"/>
        <w:ind w:left="0" w:firstLine="0"/>
        <w:rPr>
          <w:color w:val="cc0000"/>
          <w:shd w:fill="b6d7a8" w:val="clear"/>
        </w:rPr>
      </w:pPr>
      <w:r w:rsidDel="00000000" w:rsidR="00000000" w:rsidRPr="00000000">
        <w:rPr>
          <w:color w:val="cc0000"/>
          <w:shd w:fill="b6d7a8" w:val="clear"/>
          <w:rtl w:val="0"/>
        </w:rPr>
        <w:t xml:space="preserve">(E), D, C</w:t>
      </w:r>
    </w:p>
    <w:p w:rsidR="00000000" w:rsidDel="00000000" w:rsidP="00000000" w:rsidRDefault="00000000" w:rsidRPr="00000000" w14:paraId="00000065">
      <w:pPr>
        <w:pageBreakBefore w:val="0"/>
        <w:ind w:left="0" w:firstLine="0"/>
        <w:rPr>
          <w:color w:val="cc0000"/>
          <w:shd w:fill="b6d7a8" w:val="clear"/>
        </w:rPr>
      </w:pPr>
      <w:r w:rsidDel="00000000" w:rsidR="00000000" w:rsidRPr="00000000">
        <w:rPr>
          <w:color w:val="cc0000"/>
          <w:shd w:fill="b6d7a8" w:val="clear"/>
          <w:rtl w:val="0"/>
        </w:rPr>
        <w:t xml:space="preserve">C: kann ausgeschlossen werden da der Schnitt mit der AABB weiter weg als mit dem Dreieck ist</w:t>
      </w:r>
    </w:p>
    <w:p w:rsidR="00000000" w:rsidDel="00000000" w:rsidP="00000000" w:rsidRDefault="00000000" w:rsidRPr="00000000" w14:paraId="00000066">
      <w:pPr>
        <w:pageBreakBefore w:val="0"/>
        <w:ind w:left="0" w:firstLine="0"/>
        <w:rPr>
          <w:color w:val="cc0000"/>
          <w:shd w:fill="b6d7a8" w:val="clear"/>
        </w:rPr>
      </w:pPr>
      <w:r w:rsidDel="00000000" w:rsidR="00000000" w:rsidRPr="00000000">
        <w:rPr>
          <w:color w:val="cc0000"/>
          <w:shd w:fill="b6d7a8" w:val="clear"/>
          <w:rtl w:val="0"/>
        </w:rPr>
        <w:t xml:space="preserve">D: kann noch nicht ausgeschlossen werden da der Schnitt mit der AABB näher als mit dem Dreieck ist</w:t>
      </w:r>
      <w:r w:rsidDel="00000000" w:rsidR="00000000" w:rsidRPr="00000000">
        <w:rPr>
          <w:rtl w:val="0"/>
        </w:rPr>
      </w:r>
    </w:p>
    <w:p w:rsidR="00000000" w:rsidDel="00000000" w:rsidP="00000000" w:rsidRDefault="00000000" w:rsidRPr="00000000" w14:paraId="00000067">
      <w:pPr>
        <w:pageBreakBefore w:val="0"/>
        <w:ind w:left="0" w:firstLine="0"/>
        <w:rPr>
          <w:color w:val="6d9eeb"/>
        </w:rPr>
      </w:pPr>
      <w:r w:rsidDel="00000000" w:rsidR="00000000" w:rsidRPr="00000000">
        <w:rPr>
          <w:color w:val="6d9eeb"/>
          <w:rtl w:val="0"/>
        </w:rPr>
        <w:t xml:space="preserve">+1 +1 +1 +69420</w:t>
      </w:r>
      <w:r w:rsidDel="00000000" w:rsidR="00000000" w:rsidRPr="00000000">
        <w:rPr>
          <w:rtl w:val="0"/>
        </w:rPr>
      </w:r>
    </w:p>
    <w:p w:rsidR="00000000" w:rsidDel="00000000" w:rsidP="00000000" w:rsidRDefault="00000000" w:rsidRPr="00000000" w14:paraId="00000068">
      <w:pPr>
        <w:pageBreakBefore w:val="0"/>
        <w:ind w:left="0" w:firstLine="0"/>
        <w:rPr>
          <w:color w:val="6d9eeb"/>
        </w:rPr>
      </w:pPr>
      <w:r w:rsidDel="00000000" w:rsidR="00000000" w:rsidRPr="00000000">
        <w:rPr>
          <w:rtl w:val="0"/>
        </w:rPr>
      </w:r>
    </w:p>
    <w:p w:rsidR="00000000" w:rsidDel="00000000" w:rsidP="00000000" w:rsidRDefault="00000000" w:rsidRPr="00000000" w14:paraId="00000069">
      <w:pPr>
        <w:pageBreakBefore w:val="0"/>
        <w:ind w:left="0" w:firstLine="0"/>
        <w:rPr>
          <w:color w:val="6d9eeb"/>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d)</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color w:val="ff0000"/>
        </w:rPr>
      </w:pPr>
      <w:r w:rsidDel="00000000" w:rsidR="00000000" w:rsidRPr="00000000">
        <w:rPr>
          <w:rtl w:val="0"/>
        </w:rPr>
        <w:t xml:space="preserve">Ja; da die Kugel idR zu groß ist, würden viele Hüllkörper überschneiden </w:t>
      </w:r>
      <w:r w:rsidDel="00000000" w:rsidR="00000000" w:rsidRPr="00000000">
        <w:rPr>
          <w:color w:val="ff0000"/>
          <w:rtl w:val="0"/>
        </w:rPr>
        <w:t xml:space="preserve">+ Hüllkörperschnitte können außerhalb der Szene liegen, also insbesondere hinter dem Strahlursprung/der Kamera</w:t>
      </w:r>
    </w:p>
    <w:p w:rsidR="00000000" w:rsidDel="00000000" w:rsidP="00000000" w:rsidRDefault="00000000" w:rsidRPr="00000000" w14:paraId="0000006D">
      <w:pPr>
        <w:pageBreakBefore w:val="0"/>
        <w:ind w:left="0" w:firstLine="0"/>
        <w:rPr>
          <w:color w:val="ff0000"/>
        </w:rPr>
      </w:pPr>
      <w:r w:rsidDel="00000000" w:rsidR="00000000" w:rsidRPr="00000000">
        <w:rPr>
          <w:rtl w:val="0"/>
        </w:rPr>
      </w:r>
    </w:p>
    <w:p w:rsidR="00000000" w:rsidDel="00000000" w:rsidP="00000000" w:rsidRDefault="00000000" w:rsidRPr="00000000" w14:paraId="0000006E">
      <w:pPr>
        <w:pageBreakBefore w:val="0"/>
        <w:ind w:left="0" w:firstLine="0"/>
        <w:rPr>
          <w:color w:val="ff000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t xml:space="preserve">Es wird viel leerer Raum eingeschlossen.</w:t>
      </w:r>
    </w:p>
    <w:p w:rsidR="00000000" w:rsidDel="00000000" w:rsidP="00000000" w:rsidRDefault="00000000" w:rsidRPr="00000000" w14:paraId="00000070">
      <w:pPr>
        <w:pageBreakBefore w:val="0"/>
        <w:ind w:left="0" w:firstLine="0"/>
        <w:rPr/>
      </w:pPr>
      <w:r w:rsidDel="00000000" w:rsidR="00000000" w:rsidRPr="00000000">
        <w:rPr>
          <w:rtl w:val="0"/>
        </w:rPr>
        <w:t xml:space="preserve">Kugelförmige Hüllkörper sind aufwendiger zu erzeugen</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e)</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 xml:space="preserve">Inkrementell Hüllkörper zusammenbauen mit SAH?</w:t>
      </w:r>
    </w:p>
    <w:p w:rsidR="00000000" w:rsidDel="00000000" w:rsidP="00000000" w:rsidRDefault="00000000" w:rsidRPr="00000000" w14:paraId="00000075">
      <w:pPr>
        <w:pageBreakBefore w:val="0"/>
        <w:ind w:left="0" w:firstLine="0"/>
        <w:rPr/>
      </w:pPr>
      <w:r w:rsidDel="00000000" w:rsidR="00000000" w:rsidRPr="00000000">
        <w:rPr>
          <w:rtl w:val="0"/>
        </w:rPr>
        <w:t xml:space="preserve">Einfach Bäume als Primitive behandeln beim Aufbau einer BVH?</w:t>
      </w:r>
    </w:p>
    <w:p w:rsidR="00000000" w:rsidDel="00000000" w:rsidP="00000000" w:rsidRDefault="00000000" w:rsidRPr="00000000" w14:paraId="00000076">
      <w:pPr>
        <w:pageBreakBefore w:val="0"/>
        <w:ind w:left="0" w:firstLine="0"/>
        <w:rPr>
          <w:color w:val="ff9900"/>
        </w:rPr>
      </w:pPr>
      <w:r w:rsidDel="00000000" w:rsidR="00000000" w:rsidRPr="00000000">
        <w:rPr>
          <w:rtl w:val="0"/>
        </w:rPr>
      </w:r>
    </w:p>
    <w:p w:rsidR="00000000" w:rsidDel="00000000" w:rsidP="00000000" w:rsidRDefault="00000000" w:rsidRPr="00000000" w14:paraId="00000077">
      <w:pPr>
        <w:pageBreakBefore w:val="0"/>
        <w:ind w:left="0" w:firstLine="0"/>
        <w:rPr>
          <w:color w:val="ff9900"/>
        </w:rPr>
      </w:pPr>
      <w:r w:rsidDel="00000000" w:rsidR="00000000" w:rsidRPr="00000000">
        <w:rPr>
          <w:color w:val="ff9900"/>
          <w:rtl w:val="0"/>
        </w:rPr>
        <w:t xml:space="preserve">Würde das mit SAH gar nicht erwähnen. Einfach eine BVH für die Bäume aufbauen, und bei Schnitt mit einem Baum die Baumstruktur traversieren.</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color w:val="ff0000"/>
        </w:rPr>
      </w:pPr>
      <w:r w:rsidDel="00000000" w:rsidR="00000000" w:rsidRPr="00000000">
        <w:rPr>
          <w:color w:val="ff0000"/>
          <w:rtl w:val="0"/>
        </w:rPr>
        <w:t xml:space="preserve">So wie ich die Aufgabe verstehe, ist die BVH eines Baumes im Koordinatensystems des Baumes gegeben. </w:t>
      </w:r>
    </w:p>
    <w:p w:rsidR="00000000" w:rsidDel="00000000" w:rsidP="00000000" w:rsidRDefault="00000000" w:rsidRPr="00000000" w14:paraId="0000007A">
      <w:pPr>
        <w:pageBreakBefore w:val="0"/>
        <w:ind w:left="0" w:firstLine="0"/>
        <w:rPr>
          <w:color w:val="ff0000"/>
        </w:rPr>
      </w:pPr>
      <w:r w:rsidDel="00000000" w:rsidR="00000000" w:rsidRPr="00000000">
        <w:rPr>
          <w:color w:val="ff0000"/>
          <w:rtl w:val="0"/>
        </w:rPr>
        <w:t xml:space="preserve">Ich würde die AABB jedes Baumes in Weltkoordinaten überführen und dann darüber ein globales BVH aufbauen. Man traversiert also zuerst die globale BVH in Weltkoordinaten, landet bei einem Blatt, überführt den Strahl in die Modellkoordinaten und traversiert dann die BVH eines Baumes dort.</w:t>
      </w:r>
    </w:p>
    <w:p w:rsidR="00000000" w:rsidDel="00000000" w:rsidP="00000000" w:rsidRDefault="00000000" w:rsidRPr="00000000" w14:paraId="0000007B">
      <w:pPr>
        <w:pageBreakBefore w:val="0"/>
        <w:ind w:left="0" w:firstLine="0"/>
        <w:rPr>
          <w:color w:val="ff000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BVH ist semigut bei der Aufgabe. Dadurch dass bei einem Wald die Bäume nah beieinander stehen, würden sich die AABBs oft überlappen. Besser wäre eine Uniform Space Subdivision(reguläres Gitter) mit den BVHs der Bäume als Objekte.</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timed3slgla9" w:id="6"/>
      <w:bookmarkEnd w:id="6"/>
      <w:r w:rsidDel="00000000" w:rsidR="00000000" w:rsidRPr="00000000">
        <w:rPr>
          <w:rtl w:val="0"/>
        </w:rPr>
        <w:t xml:space="preserve">Aufgabe 6</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hd0lz5jxujkj" w:id="7"/>
      <w:bookmarkEnd w:id="7"/>
      <w:r w:rsidDel="00000000" w:rsidR="00000000" w:rsidRPr="00000000">
        <w:rPr>
          <w:rtl w:val="0"/>
        </w:rPr>
        <w:t xml:space="preserve">a)</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i)</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shd w:fill="d9ead3" w:val="clear"/>
        </w:rPr>
      </w:pPr>
      <m:oMath>
        <m:r>
          <w:rPr>
            <w:shd w:fill="d9ead3" w:val="clear"/>
          </w:rPr>
          <m:t xml:space="preserve">p=</m:t>
        </m:r>
        <m:sSub>
          <m:sSubPr>
            <m:ctrlPr>
              <w:rPr>
                <w:shd w:fill="d9ead3" w:val="clear"/>
              </w:rPr>
            </m:ctrlPr>
          </m:sSubPr>
          <m:e>
            <m:r>
              <w:rPr>
                <w:shd w:fill="d9ead3" w:val="clear"/>
              </w:rPr>
              <m:t>λ</m:t>
            </m:r>
          </m:e>
          <m:sub>
            <m:r>
              <w:rPr>
                <w:shd w:fill="d9ead3" w:val="clear"/>
              </w:rPr>
              <m:t xml:space="preserve">1</m:t>
            </m:r>
          </m:sub>
        </m:sSub>
        <m:r>
          <w:rPr>
            <w:shd w:fill="d9ead3" w:val="clear"/>
          </w:rPr>
          <m:t>⋅</m:t>
        </m:r>
        <m:sSub>
          <m:sSubPr>
            <m:ctrlPr>
              <w:rPr>
                <w:shd w:fill="d9ead3" w:val="clear"/>
              </w:rPr>
            </m:ctrlPr>
          </m:sSubPr>
          <m:e>
            <m:r>
              <w:rPr>
                <w:shd w:fill="d9ead3" w:val="clear"/>
              </w:rPr>
              <m:t xml:space="preserve">p</m:t>
            </m:r>
          </m:e>
          <m:sub>
            <m:r>
              <w:rPr>
                <w:shd w:fill="d9ead3" w:val="clear"/>
              </w:rPr>
              <m:t xml:space="preserve">1</m:t>
            </m:r>
          </m:sub>
        </m:sSub>
        <m:r>
          <w:rPr>
            <w:shd w:fill="d9ead3" w:val="clear"/>
          </w:rPr>
          <m:t xml:space="preserve">+</m:t>
        </m:r>
        <m:sSub>
          <m:sSubPr>
            <m:ctrlPr>
              <w:rPr>
                <w:shd w:fill="d9ead3" w:val="clear"/>
              </w:rPr>
            </m:ctrlPr>
          </m:sSubPr>
          <m:e>
            <m:r>
              <w:rPr>
                <w:shd w:fill="d9ead3" w:val="clear"/>
              </w:rPr>
              <m:t>λ</m:t>
            </m:r>
          </m:e>
          <m:sub>
            <m:r>
              <w:rPr>
                <w:shd w:fill="d9ead3" w:val="clear"/>
              </w:rPr>
              <m:t xml:space="preserve">2</m:t>
            </m:r>
          </m:sub>
        </m:sSub>
        <m:r>
          <w:rPr>
            <w:shd w:fill="d9ead3" w:val="clear"/>
          </w:rPr>
          <m:t>⋅</m:t>
        </m:r>
        <m:sSub>
          <m:sSubPr>
            <m:ctrlPr>
              <w:rPr>
                <w:shd w:fill="d9ead3" w:val="clear"/>
              </w:rPr>
            </m:ctrlPr>
          </m:sSubPr>
          <m:e>
            <m:r>
              <w:rPr>
                <w:shd w:fill="d9ead3" w:val="clear"/>
              </w:rPr>
              <m:t xml:space="preserve">p</m:t>
            </m:r>
          </m:e>
          <m:sub>
            <m:r>
              <w:rPr>
                <w:shd w:fill="d9ead3" w:val="clear"/>
              </w:rPr>
              <m:t xml:space="preserve">2</m:t>
            </m:r>
          </m:sub>
        </m:sSub>
        <m:r>
          <w:rPr>
            <w:shd w:fill="d9ead3" w:val="clear"/>
          </w:rPr>
          <m:t xml:space="preserve">+</m:t>
        </m:r>
        <m:sSub>
          <m:sSubPr>
            <m:ctrlPr>
              <w:rPr>
                <w:shd w:fill="d9ead3" w:val="clear"/>
              </w:rPr>
            </m:ctrlPr>
          </m:sSubPr>
          <m:e>
            <m:r>
              <w:rPr>
                <w:shd w:fill="d9ead3" w:val="clear"/>
              </w:rPr>
              <m:t>λ</m:t>
            </m:r>
          </m:e>
          <m:sub>
            <m:r>
              <w:rPr>
                <w:shd w:fill="d9ead3" w:val="clear"/>
              </w:rPr>
              <m:t xml:space="preserve">3</m:t>
            </m:r>
          </m:sub>
        </m:sSub>
        <m:r>
          <w:rPr>
            <w:shd w:fill="d9ead3" w:val="clear"/>
          </w:rPr>
          <m:t>⋅</m:t>
        </m:r>
        <m:sSub>
          <m:sSubPr>
            <m:ctrlPr>
              <w:rPr>
                <w:shd w:fill="d9ead3" w:val="clear"/>
              </w:rPr>
            </m:ctrlPr>
          </m:sSubPr>
          <m:e>
            <m:r>
              <w:rPr>
                <w:shd w:fill="d9ead3" w:val="clear"/>
              </w:rPr>
              <m:t xml:space="preserve">p</m:t>
            </m:r>
          </m:e>
          <m:sub>
            <m:r>
              <w:rPr>
                <w:shd w:fill="d9ead3" w:val="clear"/>
              </w:rPr>
              <m:t xml:space="preserve">3</m:t>
            </m:r>
          </m:sub>
        </m:sSub>
      </m:oMath>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ii)</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sz w:val="30"/>
          <w:szCs w:val="30"/>
          <w:shd w:fill="d9ead3" w:val="clear"/>
        </w:rPr>
      </w:pPr>
      <m:oMath>
        <m:sSub>
          <m:sSubPr>
            <m:ctrlPr>
              <w:rPr>
                <w:sz w:val="30"/>
                <w:szCs w:val="30"/>
                <w:shd w:fill="d9ead3" w:val="clear"/>
              </w:rPr>
            </m:ctrlPr>
          </m:sSubPr>
          <m:e>
            <m:r>
              <m:t>λ</m:t>
            </m:r>
          </m:e>
          <m:sub>
            <m:r>
              <w:rPr>
                <w:sz w:val="30"/>
                <w:szCs w:val="30"/>
                <w:shd w:fill="d9ead3" w:val="clear"/>
              </w:rPr>
              <m:t xml:space="preserve">2</m:t>
            </m:r>
          </m:sub>
        </m:sSub>
        <m:r>
          <w:rPr>
            <w:sz w:val="30"/>
            <w:szCs w:val="30"/>
            <w:shd w:fill="d9ead3" w:val="clear"/>
          </w:rPr>
          <m:t xml:space="preserve">=</m:t>
        </m:r>
        <m:f>
          <m:fPr>
            <m:ctrlPr>
              <w:rPr>
                <w:sz w:val="30"/>
                <w:szCs w:val="30"/>
                <w:shd w:fill="d9ead3" w:val="clear"/>
              </w:rPr>
            </m:ctrlPr>
          </m:fPr>
          <m:num>
            <m:r>
              <w:rPr>
                <w:sz w:val="30"/>
                <w:szCs w:val="30"/>
                <w:shd w:fill="d9ead3" w:val="clear"/>
              </w:rPr>
              <m:t xml:space="preserve">A</m:t>
            </m:r>
            <m:d>
              <m:dPr>
                <m:begChr m:val="("/>
                <m:endChr m:val=")"/>
                <m:ctrlPr>
                  <w:rPr>
                    <w:sz w:val="30"/>
                    <w:szCs w:val="30"/>
                    <w:shd w:fill="d9ead3" w:val="clear"/>
                  </w:rPr>
                </m:ctrlPr>
              </m:dPr>
              <m:e>
                <m:sSub>
                  <m:sSubPr>
                    <m:ctrlPr>
                      <w:rPr>
                        <w:sz w:val="30"/>
                        <w:szCs w:val="30"/>
                        <w:shd w:fill="d9ead3" w:val="clear"/>
                      </w:rPr>
                    </m:ctrlPr>
                  </m:sSubPr>
                  <m:e>
                    <m:r>
                      <w:rPr>
                        <w:sz w:val="30"/>
                        <w:szCs w:val="30"/>
                        <w:shd w:fill="d9ead3" w:val="clear"/>
                      </w:rPr>
                      <m:t xml:space="preserve">p</m:t>
                    </m:r>
                  </m:e>
                  <m:sub>
                    <m:r>
                      <w:rPr>
                        <w:sz w:val="30"/>
                        <w:szCs w:val="30"/>
                        <w:shd w:fill="d9ead3" w:val="clear"/>
                      </w:rPr>
                      <m:t xml:space="preserve">1</m:t>
                    </m:r>
                  </m:sub>
                </m:sSub>
                <m:r>
                  <w:rPr>
                    <w:sz w:val="30"/>
                    <w:szCs w:val="30"/>
                    <w:shd w:fill="d9ead3" w:val="clear"/>
                  </w:rPr>
                  <m:t xml:space="preserve">,p,</m:t>
                </m:r>
                <m:sSub>
                  <m:sSubPr>
                    <m:ctrlPr>
                      <w:rPr>
                        <w:sz w:val="30"/>
                        <w:szCs w:val="30"/>
                        <w:shd w:fill="d9ead3" w:val="clear"/>
                      </w:rPr>
                    </m:ctrlPr>
                  </m:sSubPr>
                  <m:e>
                    <m:r>
                      <w:rPr>
                        <w:sz w:val="30"/>
                        <w:szCs w:val="30"/>
                        <w:shd w:fill="d9ead3" w:val="clear"/>
                      </w:rPr>
                      <m:t xml:space="preserve">p</m:t>
                    </m:r>
                  </m:e>
                  <m:sub>
                    <m:r>
                      <w:rPr>
                        <w:sz w:val="30"/>
                        <w:szCs w:val="30"/>
                        <w:shd w:fill="d9ead3" w:val="clear"/>
                      </w:rPr>
                      <m:t xml:space="preserve">3</m:t>
                    </m:r>
                  </m:sub>
                </m:sSub>
              </m:e>
            </m:d>
          </m:num>
          <m:den>
            <m:r>
              <w:rPr>
                <w:sz w:val="30"/>
                <w:szCs w:val="30"/>
                <w:shd w:fill="d9ead3" w:val="clear"/>
              </w:rPr>
              <m:t xml:space="preserve">A</m:t>
            </m:r>
            <m:d>
              <m:dPr>
                <m:begChr m:val="("/>
                <m:endChr m:val=")"/>
                <m:ctrlPr>
                  <w:rPr>
                    <w:sz w:val="30"/>
                    <w:szCs w:val="30"/>
                    <w:shd w:fill="d9ead3" w:val="clear"/>
                  </w:rPr>
                </m:ctrlPr>
              </m:dPr>
              <m:e>
                <m:sSub>
                  <m:sSubPr>
                    <m:ctrlPr>
                      <w:rPr>
                        <w:sz w:val="30"/>
                        <w:szCs w:val="30"/>
                        <w:shd w:fill="d9ead3" w:val="clear"/>
                      </w:rPr>
                    </m:ctrlPr>
                  </m:sSubPr>
                  <m:e>
                    <m:r>
                      <w:rPr>
                        <w:sz w:val="30"/>
                        <w:szCs w:val="30"/>
                        <w:shd w:fill="d9ead3" w:val="clear"/>
                      </w:rPr>
                      <m:t xml:space="preserve">p</m:t>
                    </m:r>
                  </m:e>
                  <m:sub>
                    <m:r>
                      <w:rPr>
                        <w:sz w:val="30"/>
                        <w:szCs w:val="30"/>
                        <w:shd w:fill="d9ead3" w:val="clear"/>
                      </w:rPr>
                      <m:t xml:space="preserve">1</m:t>
                    </m:r>
                  </m:sub>
                </m:sSub>
                <m:r>
                  <w:rPr>
                    <w:sz w:val="30"/>
                    <w:szCs w:val="30"/>
                    <w:shd w:fill="d9ead3" w:val="clear"/>
                  </w:rPr>
                  <m:t xml:space="preserve">,</m:t>
                </m:r>
                <m:sSub>
                  <m:sSubPr>
                    <m:ctrlPr>
                      <w:rPr>
                        <w:sz w:val="30"/>
                        <w:szCs w:val="30"/>
                        <w:shd w:fill="d9ead3" w:val="clear"/>
                      </w:rPr>
                    </m:ctrlPr>
                  </m:sSubPr>
                  <m:e>
                    <m:r>
                      <w:rPr>
                        <w:sz w:val="30"/>
                        <w:szCs w:val="30"/>
                        <w:shd w:fill="d9ead3" w:val="clear"/>
                      </w:rPr>
                      <m:t xml:space="preserve">p</m:t>
                    </m:r>
                  </m:e>
                  <m:sub>
                    <m:r>
                      <w:rPr>
                        <w:sz w:val="30"/>
                        <w:szCs w:val="30"/>
                        <w:shd w:fill="d9ead3" w:val="clear"/>
                      </w:rPr>
                      <m:t xml:space="preserve">2</m:t>
                    </m:r>
                  </m:sub>
                </m:sSub>
                <m:r>
                  <w:rPr>
                    <w:sz w:val="30"/>
                    <w:szCs w:val="30"/>
                    <w:shd w:fill="d9ead3" w:val="clear"/>
                  </w:rPr>
                  <m:t xml:space="preserve">,</m:t>
                </m:r>
                <m:sSub>
                  <m:sSubPr>
                    <m:ctrlPr>
                      <w:rPr>
                        <w:sz w:val="30"/>
                        <w:szCs w:val="30"/>
                        <w:shd w:fill="d9ead3" w:val="clear"/>
                      </w:rPr>
                    </m:ctrlPr>
                  </m:sSubPr>
                  <m:e>
                    <m:r>
                      <w:rPr>
                        <w:sz w:val="30"/>
                        <w:szCs w:val="30"/>
                        <w:shd w:fill="d9ead3" w:val="clear"/>
                      </w:rPr>
                      <m:t xml:space="preserve">p</m:t>
                    </m:r>
                  </m:e>
                  <m:sub>
                    <m:r>
                      <w:rPr>
                        <w:sz w:val="30"/>
                        <w:szCs w:val="30"/>
                        <w:shd w:fill="d9ead3" w:val="clear"/>
                      </w:rPr>
                      <m:t xml:space="preserve">3</m:t>
                    </m:r>
                  </m:sub>
                </m:sSub>
              </m:e>
            </m:d>
          </m:den>
        </m:f>
      </m:oMath>
      <w:r w:rsidDel="00000000" w:rsidR="00000000" w:rsidRPr="00000000">
        <w:rPr>
          <w:sz w:val="30"/>
          <w:szCs w:val="30"/>
          <w:shd w:fill="d9ead3" w:val="clear"/>
          <w:rtl w:val="0"/>
        </w:rPr>
        <w:t xml:space="preserve">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iii)</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shd w:fill="d9ead3" w:val="clear"/>
        </w:rPr>
      </w:pPr>
      <w:r w:rsidDel="00000000" w:rsidR="00000000" w:rsidRPr="00000000">
        <w:rPr>
          <w:shd w:fill="d9ead3" w:val="clear"/>
          <w:rtl w:val="0"/>
        </w:rPr>
        <w:t xml:space="preserve">3D-Primitiv. Nach der Projektion gilt keine Linearität mehr.</w:t>
      </w:r>
    </w:p>
    <w:p w:rsidR="00000000" w:rsidDel="00000000" w:rsidP="00000000" w:rsidRDefault="00000000" w:rsidRPr="00000000" w14:paraId="0000008E">
      <w:pPr>
        <w:pageBreakBefore w:val="0"/>
        <w:rPr>
          <w:shd w:fill="d9ead3" w:val="clear"/>
        </w:rPr>
      </w:pPr>
      <w:r w:rsidDel="00000000" w:rsidR="00000000" w:rsidRPr="00000000">
        <w:rPr>
          <w:rtl w:val="0"/>
        </w:rPr>
      </w:r>
    </w:p>
    <w:p w:rsidR="00000000" w:rsidDel="00000000" w:rsidP="00000000" w:rsidRDefault="00000000" w:rsidRPr="00000000" w14:paraId="0000008F">
      <w:pPr>
        <w:pageBreakBefore w:val="0"/>
        <w:rPr>
          <w:shd w:fill="d9ead3" w:val="clear"/>
        </w:rPr>
      </w:pPr>
      <w:r w:rsidDel="00000000" w:rsidR="00000000" w:rsidRPr="00000000">
        <w:rPr>
          <w:shd w:fill="d9ead3" w:val="clear"/>
          <w:rtl w:val="0"/>
        </w:rPr>
        <w:t xml:space="preserve">3D-Primitiv, da perspektivische Projektion Längenverhältnisse ändert</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3"/>
        <w:pageBreakBefore w:val="0"/>
        <w:rPr/>
      </w:pPr>
      <w:bookmarkStart w:colFirst="0" w:colLast="0" w:name="_5d8g8w1pgp0" w:id="8"/>
      <w:bookmarkEnd w:id="8"/>
      <w:r w:rsidDel="00000000" w:rsidR="00000000" w:rsidRPr="00000000">
        <w:rPr>
          <w:rtl w:val="0"/>
        </w:rPr>
        <w:t xml:space="preserve">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hd w:fill="d9ead3" w:val="clear"/>
        </w:rPr>
      </w:pPr>
      <m:oMath>
        <m:f>
          <m:fPr>
            <m:ctrlPr>
              <w:rPr>
                <w:sz w:val="28"/>
                <w:szCs w:val="28"/>
                <w:shd w:fill="d9ead3" w:val="clear"/>
              </w:rPr>
            </m:ctrlPr>
          </m:fPr>
          <m:num>
            <m:r>
              <w:rPr>
                <w:sz w:val="28"/>
                <w:szCs w:val="28"/>
                <w:shd w:fill="d9ead3" w:val="clear"/>
              </w:rPr>
              <m:t xml:space="preserve">s</m:t>
            </m:r>
          </m:num>
          <m:den>
            <m:r>
              <w:rPr>
                <w:sz w:val="28"/>
                <w:szCs w:val="28"/>
                <w:shd w:fill="d9ead3" w:val="clear"/>
              </w:rPr>
              <m:t xml:space="preserve">t</m:t>
            </m:r>
          </m:den>
        </m:f>
        <m:r>
          <w:rPr>
            <w:sz w:val="28"/>
            <w:szCs w:val="28"/>
            <w:shd w:fill="d9ead3" w:val="clear"/>
          </w:rPr>
          <m:t xml:space="preserve">=</m:t>
        </m:r>
        <m:sSub>
          <m:sSubPr>
            <m:ctrlPr>
              <w:rPr>
                <w:sz w:val="28"/>
                <w:szCs w:val="28"/>
                <w:shd w:fill="d9ead3" w:val="clear"/>
              </w:rPr>
            </m:ctrlPr>
          </m:sSubPr>
          <m:e>
            <m:r>
              <w:rPr>
                <w:sz w:val="28"/>
                <w:szCs w:val="28"/>
                <w:shd w:fill="d9ead3" w:val="clear"/>
              </w:rPr>
              <m:t>λ</m:t>
            </m:r>
          </m:e>
          <m:sub>
            <m:r>
              <w:rPr>
                <w:sz w:val="28"/>
                <w:szCs w:val="28"/>
                <w:shd w:fill="d9ead3" w:val="clear"/>
              </w:rPr>
              <m:t xml:space="preserve">1</m:t>
            </m:r>
          </m:sub>
        </m:sSub>
        <m:f>
          <m:fPr>
            <m:ctrlPr>
              <w:rPr>
                <w:sz w:val="28"/>
                <w:szCs w:val="28"/>
                <w:shd w:fill="d9ead3" w:val="clear"/>
              </w:rPr>
            </m:ctrlPr>
          </m:fPr>
          <m:num>
            <m:sSub>
              <m:sSubPr>
                <m:ctrlPr>
                  <w:rPr>
                    <w:sz w:val="28"/>
                    <w:szCs w:val="28"/>
                    <w:shd w:fill="d9ead3" w:val="clear"/>
                  </w:rPr>
                </m:ctrlPr>
              </m:sSubPr>
              <m:e>
                <m:r>
                  <w:rPr>
                    <w:sz w:val="28"/>
                    <w:szCs w:val="28"/>
                    <w:shd w:fill="d9ead3" w:val="clear"/>
                  </w:rPr>
                  <m:t xml:space="preserve">s</m:t>
                </m:r>
              </m:e>
              <m:sub>
                <m:r>
                  <w:rPr>
                    <w:sz w:val="28"/>
                    <w:szCs w:val="28"/>
                    <w:shd w:fill="d9ead3" w:val="clear"/>
                  </w:rPr>
                  <m:t xml:space="preserve">1</m:t>
                </m:r>
              </m:sub>
            </m:sSub>
          </m:num>
          <m:den>
            <m:sSub>
              <m:sSubPr>
                <m:ctrlPr>
                  <w:rPr>
                    <w:sz w:val="28"/>
                    <w:szCs w:val="28"/>
                    <w:shd w:fill="d9ead3" w:val="clear"/>
                  </w:rPr>
                </m:ctrlPr>
              </m:sSubPr>
              <m:e>
                <m:r>
                  <w:rPr>
                    <w:sz w:val="28"/>
                    <w:szCs w:val="28"/>
                    <w:shd w:fill="d9ead3" w:val="clear"/>
                  </w:rPr>
                  <m:t xml:space="preserve">t</m:t>
                </m:r>
              </m:e>
              <m:sub>
                <m:r>
                  <w:rPr>
                    <w:sz w:val="28"/>
                    <w:szCs w:val="28"/>
                    <w:shd w:fill="d9ead3" w:val="clear"/>
                  </w:rPr>
                  <m:t xml:space="preserve">1</m:t>
                </m:r>
              </m:sub>
            </m:sSub>
          </m:den>
        </m:f>
        <m:r>
          <w:rPr>
            <w:sz w:val="28"/>
            <w:szCs w:val="28"/>
            <w:shd w:fill="d9ead3" w:val="clear"/>
          </w:rPr>
          <m:t xml:space="preserve">+</m:t>
        </m:r>
        <m:sSub>
          <m:sSubPr>
            <m:ctrlPr>
              <w:rPr>
                <w:sz w:val="28"/>
                <w:szCs w:val="28"/>
                <w:shd w:fill="d9ead3" w:val="clear"/>
              </w:rPr>
            </m:ctrlPr>
          </m:sSubPr>
          <m:e>
            <m:r>
              <w:rPr>
                <w:sz w:val="28"/>
                <w:szCs w:val="28"/>
                <w:shd w:fill="d9ead3" w:val="clear"/>
              </w:rPr>
              <m:t>λ</m:t>
            </m:r>
          </m:e>
          <m:sub>
            <m:r>
              <w:rPr>
                <w:sz w:val="28"/>
                <w:szCs w:val="28"/>
                <w:shd w:fill="d9ead3" w:val="clear"/>
              </w:rPr>
              <m:t xml:space="preserve">2</m:t>
            </m:r>
          </m:sub>
        </m:sSub>
        <m:f>
          <m:fPr>
            <m:ctrlPr>
              <w:rPr>
                <w:sz w:val="28"/>
                <w:szCs w:val="28"/>
                <w:shd w:fill="d9ead3" w:val="clear"/>
              </w:rPr>
            </m:ctrlPr>
          </m:fPr>
          <m:num>
            <m:sSub>
              <m:sSubPr>
                <m:ctrlPr>
                  <w:rPr>
                    <w:sz w:val="28"/>
                    <w:szCs w:val="28"/>
                    <w:shd w:fill="d9ead3" w:val="clear"/>
                  </w:rPr>
                </m:ctrlPr>
              </m:sSubPr>
              <m:e>
                <m:r>
                  <w:rPr>
                    <w:sz w:val="28"/>
                    <w:szCs w:val="28"/>
                    <w:shd w:fill="d9ead3" w:val="clear"/>
                  </w:rPr>
                  <m:t xml:space="preserve">s</m:t>
                </m:r>
              </m:e>
              <m:sub>
                <m:r>
                  <w:rPr>
                    <w:sz w:val="28"/>
                    <w:szCs w:val="28"/>
                    <w:shd w:fill="d9ead3" w:val="clear"/>
                  </w:rPr>
                  <m:t xml:space="preserve">2</m:t>
                </m:r>
              </m:sub>
            </m:sSub>
          </m:num>
          <m:den>
            <m:sSub>
              <m:sSubPr>
                <m:ctrlPr>
                  <w:rPr>
                    <w:sz w:val="28"/>
                    <w:szCs w:val="28"/>
                    <w:shd w:fill="d9ead3" w:val="clear"/>
                  </w:rPr>
                </m:ctrlPr>
              </m:sSubPr>
              <m:e>
                <m:r>
                  <w:rPr>
                    <w:sz w:val="28"/>
                    <w:szCs w:val="28"/>
                    <w:shd w:fill="d9ead3" w:val="clear"/>
                  </w:rPr>
                  <m:t xml:space="preserve">t</m:t>
                </m:r>
              </m:e>
              <m:sub>
                <m:r>
                  <w:rPr>
                    <w:sz w:val="28"/>
                    <w:szCs w:val="28"/>
                    <w:shd w:fill="d9ead3" w:val="clear"/>
                  </w:rPr>
                  <m:t xml:space="preserve">2</m:t>
                </m:r>
              </m:sub>
            </m:sSub>
          </m:den>
        </m:f>
        <m:r>
          <w:rPr>
            <w:sz w:val="28"/>
            <w:szCs w:val="28"/>
            <w:shd w:fill="d9ead3" w:val="clear"/>
          </w:rPr>
          <m:t xml:space="preserve">+</m:t>
        </m:r>
        <m:sSub>
          <m:sSubPr>
            <m:ctrlPr>
              <w:rPr>
                <w:sz w:val="28"/>
                <w:szCs w:val="28"/>
                <w:shd w:fill="d9ead3" w:val="clear"/>
              </w:rPr>
            </m:ctrlPr>
          </m:sSubPr>
          <m:e>
            <m:r>
              <w:rPr>
                <w:sz w:val="28"/>
                <w:szCs w:val="28"/>
                <w:shd w:fill="d9ead3" w:val="clear"/>
              </w:rPr>
              <m:t>λ</m:t>
            </m:r>
          </m:e>
          <m:sub>
            <m:r>
              <w:rPr>
                <w:sz w:val="28"/>
                <w:szCs w:val="28"/>
                <w:shd w:fill="d9ead3" w:val="clear"/>
              </w:rPr>
              <m:t xml:space="preserve">3</m:t>
            </m:r>
          </m:sub>
        </m:sSub>
        <m:f>
          <m:fPr>
            <m:ctrlPr>
              <w:rPr>
                <w:sz w:val="28"/>
                <w:szCs w:val="28"/>
                <w:shd w:fill="d9ead3" w:val="clear"/>
              </w:rPr>
            </m:ctrlPr>
          </m:fPr>
          <m:num>
            <m:sSub>
              <m:sSubPr>
                <m:ctrlPr>
                  <w:rPr>
                    <w:sz w:val="28"/>
                    <w:szCs w:val="28"/>
                    <w:shd w:fill="d9ead3" w:val="clear"/>
                  </w:rPr>
                </m:ctrlPr>
              </m:sSubPr>
              <m:e>
                <m:r>
                  <w:rPr>
                    <w:sz w:val="28"/>
                    <w:szCs w:val="28"/>
                    <w:shd w:fill="d9ead3" w:val="clear"/>
                  </w:rPr>
                  <m:t xml:space="preserve">s</m:t>
                </m:r>
              </m:e>
              <m:sub>
                <m:r>
                  <w:rPr>
                    <w:sz w:val="28"/>
                    <w:szCs w:val="28"/>
                    <w:shd w:fill="d9ead3" w:val="clear"/>
                  </w:rPr>
                  <m:t xml:space="preserve">3</m:t>
                </m:r>
              </m:sub>
            </m:sSub>
          </m:num>
          <m:den>
            <m:sSub>
              <m:sSubPr>
                <m:ctrlPr>
                  <w:rPr>
                    <w:sz w:val="28"/>
                    <w:szCs w:val="28"/>
                    <w:shd w:fill="d9ead3" w:val="clear"/>
                  </w:rPr>
                </m:ctrlPr>
              </m:sSubPr>
              <m:e>
                <m:r>
                  <w:rPr>
                    <w:sz w:val="28"/>
                    <w:szCs w:val="28"/>
                    <w:shd w:fill="d9ead3" w:val="clear"/>
                  </w:rPr>
                  <m:t xml:space="preserve">t</m:t>
                </m:r>
              </m:e>
              <m:sub>
                <m:r>
                  <w:rPr>
                    <w:sz w:val="28"/>
                    <w:szCs w:val="28"/>
                    <w:shd w:fill="d9ead3" w:val="clear"/>
                  </w:rPr>
                  <m:t xml:space="preserve">3</m:t>
                </m:r>
              </m:sub>
            </m:sSub>
          </m:den>
        </m:f>
      </m:oMath>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3"/>
        <w:pageBreakBefore w:val="0"/>
        <w:rPr/>
      </w:pPr>
      <w:bookmarkStart w:colFirst="0" w:colLast="0" w:name="_67e7q6uzyqm1" w:id="9"/>
      <w:bookmarkEnd w:id="9"/>
      <w:r w:rsidDel="00000000" w:rsidR="00000000" w:rsidRPr="00000000">
        <w:rPr>
          <w:rtl w:val="0"/>
        </w:rPr>
        <w:t xml:space="preserve">c)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Clamp, repeat, clamp to border, mirrored repeat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3"/>
        <w:pageBreakBefore w:val="0"/>
        <w:rPr/>
      </w:pPr>
      <w:bookmarkStart w:colFirst="0" w:colLast="0" w:name="_uhiu2kheztnb" w:id="10"/>
      <w:bookmarkEnd w:id="10"/>
      <w:r w:rsidDel="00000000" w:rsidR="00000000" w:rsidRPr="00000000">
        <w:rPr>
          <w:rtl w:val="0"/>
        </w:rPr>
        <w:t xml:space="preserve">d)</w:t>
      </w:r>
    </w:p>
    <w:p w:rsidR="00000000" w:rsidDel="00000000" w:rsidP="00000000" w:rsidRDefault="00000000" w:rsidRPr="00000000" w14:paraId="0000009A">
      <w:pPr>
        <w:pageBreakBefore w:val="0"/>
        <w:rPr/>
      </w:pPr>
      <w:r w:rsidDel="00000000" w:rsidR="00000000" w:rsidRPr="00000000">
        <w:rPr>
          <w:rtl w:val="0"/>
        </w:rPr>
        <w:t xml:space="preserve">Textur wird unverändert angezeigt?</w:t>
      </w:r>
    </w:p>
    <w:p w:rsidR="00000000" w:rsidDel="00000000" w:rsidP="00000000" w:rsidRDefault="00000000" w:rsidRPr="00000000" w14:paraId="0000009B">
      <w:pPr>
        <w:pageBreakBefore w:val="0"/>
        <w:rPr>
          <w:color w:val="ff00ff"/>
        </w:rPr>
      </w:pPr>
      <w:r w:rsidDel="00000000" w:rsidR="00000000" w:rsidRPr="00000000">
        <w:rPr>
          <w:color w:val="ff00ff"/>
          <w:rtl w:val="0"/>
        </w:rPr>
        <w:tab/>
      </w:r>
    </w:p>
    <w:p w:rsidR="00000000" w:rsidDel="00000000" w:rsidP="00000000" w:rsidRDefault="00000000" w:rsidRPr="00000000" w14:paraId="0000009C">
      <w:pPr>
        <w:pageBreakBefore w:val="0"/>
        <w:rPr>
          <w:color w:val="ff00ff"/>
          <w:shd w:fill="f4cccc" w:val="clear"/>
        </w:rPr>
      </w:pPr>
      <w:r w:rsidDel="00000000" w:rsidR="00000000" w:rsidRPr="00000000">
        <w:rPr>
          <w:color w:val="ff00ff"/>
          <w:shd w:fill="f4cccc" w:val="clear"/>
          <w:rtl w:val="0"/>
        </w:rPr>
        <w:t xml:space="preserve">Bei der bilinearen Interpolierung haben die Punkte die Koordinaten </w:t>
      </w:r>
      <w:commentRangeStart w:id="23"/>
      <w:commentRangeStart w:id="24"/>
      <w:commentRangeStart w:id="25"/>
      <w:r w:rsidDel="00000000" w:rsidR="00000000" w:rsidRPr="00000000">
        <w:rPr>
          <w:color w:val="ff00ff"/>
          <w:shd w:fill="f4cccc" w:val="clear"/>
          <w:rtl w:val="0"/>
        </w:rPr>
        <w:t xml:space="preserve">(i + 0.5)/b, (j + 0.5)/b</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color w:val="ff00ff"/>
          <w:shd w:fill="f4cccc" w:val="clear"/>
          <w:rtl w:val="0"/>
        </w:rPr>
        <w:t xml:space="preserve"> wodurch die Texturkoordinaten immer zwischen zwei Pixeln liegen werden. Dadurch sieht das Bild verschwommen aus.</w:t>
      </w:r>
    </w:p>
    <w:p w:rsidR="00000000" w:rsidDel="00000000" w:rsidP="00000000" w:rsidRDefault="00000000" w:rsidRPr="00000000" w14:paraId="0000009D">
      <w:pPr>
        <w:pageBreakBefore w:val="0"/>
        <w:rPr>
          <w:color w:val="ff00ff"/>
        </w:rPr>
      </w:pPr>
      <w:r w:rsidDel="00000000" w:rsidR="00000000" w:rsidRPr="00000000">
        <w:rPr>
          <w:rtl w:val="0"/>
        </w:rPr>
      </w:r>
    </w:p>
    <w:p w:rsidR="00000000" w:rsidDel="00000000" w:rsidP="00000000" w:rsidRDefault="00000000" w:rsidRPr="00000000" w14:paraId="0000009E">
      <w:pPr>
        <w:pStyle w:val="Heading3"/>
        <w:pageBreakBefore w:val="0"/>
        <w:rPr/>
      </w:pPr>
      <w:bookmarkStart w:colFirst="0" w:colLast="0" w:name="_l58ofepxcgwy" w:id="11"/>
      <w:bookmarkEnd w:id="11"/>
      <w:r w:rsidDel="00000000" w:rsidR="00000000" w:rsidRPr="00000000">
        <w:rPr>
          <w:rtl w:val="0"/>
        </w:rPr>
        <w:t xml:space="preserve">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shd w:fill="d9ead3" w:val="clear"/>
        </w:rPr>
      </w:pPr>
      <w:r w:rsidDel="00000000" w:rsidR="00000000" w:rsidRPr="00000000">
        <w:rPr>
          <w:shd w:fill="d9ead3" w:val="clear"/>
          <w:rtl w:val="0"/>
        </w:rPr>
        <w:t xml:space="preserve">Hohe Auflösung = größeres Spektrum. Da sie keine Werte in höheren Frequenzen haben, muss nicht so dicht abgetastet werden.</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ii)</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“Trilineare” Interpolation innerhalb Mipmap-Stufe (wie bilinear aber für die 3 Achsen), danach lineare Interpolation zwischen Stufen n und n+1</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iii)</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Spekulare Reflexionen lassen sich approximieren</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Es wird nur über den Richtungsvektor auf die Map zugegriffen, nicht über die Position</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color w:val="4a86e8"/>
        </w:rPr>
      </w:pPr>
      <w:r w:rsidDel="00000000" w:rsidR="00000000" w:rsidRPr="00000000">
        <w:rPr>
          <w:rtl w:val="0"/>
        </w:rPr>
        <w:t xml:space="preserve">Bei der Schattierung?? </w:t>
      </w:r>
      <w:r w:rsidDel="00000000" w:rsidR="00000000" w:rsidRPr="00000000">
        <w:rPr>
          <w:color w:val="4a86e8"/>
          <w:rtl w:val="0"/>
        </w:rPr>
        <w:t xml:space="preserve">Idee: Schattierung der diffusen Oberfläche vorberechnen und dann darauf zugreifen, falls Schattenstrahl nicht LQ erreicht. Ebenfalls mit Richtung?</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iv)</w:t>
      </w:r>
    </w:p>
    <w:p w:rsidR="00000000" w:rsidDel="00000000" w:rsidP="00000000" w:rsidRDefault="00000000" w:rsidRPr="00000000" w14:paraId="000000B1">
      <w:pPr>
        <w:pageBreakBefore w:val="0"/>
        <w:rPr/>
      </w:pPr>
      <w:commentRangeStart w:id="26"/>
      <w:commentRangeStart w:id="27"/>
      <w:r w:rsidDel="00000000" w:rsidR="00000000" w:rsidRPr="00000000">
        <w:rPr>
          <w:rtl w:val="0"/>
        </w:rPr>
      </w:r>
    </w:p>
    <w:p w:rsidR="00000000" w:rsidDel="00000000" w:rsidP="00000000" w:rsidRDefault="00000000" w:rsidRPr="00000000" w14:paraId="000000B2">
      <w:pPr>
        <w:pageBreakBefore w:val="0"/>
        <w:rPr/>
      </w:pP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z-Aliasing</w:t>
      </w:r>
    </w:p>
    <w:p w:rsidR="00000000" w:rsidDel="00000000" w:rsidP="00000000" w:rsidRDefault="00000000" w:rsidRPr="00000000" w14:paraId="000000B3">
      <w:pPr>
        <w:pStyle w:val="Heading2"/>
        <w:pageBreakBefore w:val="0"/>
        <w:rPr/>
      </w:pPr>
      <w:bookmarkStart w:colFirst="0" w:colLast="0" w:name="_705ij3lpxp3w" w:id="12"/>
      <w:bookmarkEnd w:id="12"/>
      <w:r w:rsidDel="00000000" w:rsidR="00000000" w:rsidRPr="00000000">
        <w:rPr>
          <w:rtl w:val="0"/>
        </w:rPr>
        <w:t xml:space="preserve">Aufgabe 7</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a)</w:t>
      </w:r>
    </w:p>
    <w:p w:rsidR="00000000" w:rsidDel="00000000" w:rsidP="00000000" w:rsidRDefault="00000000" w:rsidRPr="00000000" w14:paraId="000000B6">
      <w:pPr>
        <w:pageBreakBefore w:val="0"/>
        <w:rPr>
          <w:color w:val="38761d"/>
        </w:rPr>
      </w:pPr>
      <w:commentRangeStart w:id="28"/>
      <w:commentRangeStart w:id="29"/>
      <w:commentRangeStart w:id="30"/>
      <w:r w:rsidDel="00000000" w:rsidR="00000000" w:rsidRPr="00000000">
        <w:rPr>
          <w:color w:val="38761d"/>
          <w:rtl w:val="0"/>
        </w:rPr>
        <w:t xml:space="preserve">n(a) = ((0.86 * 0.3) + ((1-0.86) * 0.2)) * 0.25</w:t>
      </w:r>
    </w:p>
    <w:p w:rsidR="00000000" w:rsidDel="00000000" w:rsidP="00000000" w:rsidRDefault="00000000" w:rsidRPr="00000000" w14:paraId="000000B7">
      <w:pPr>
        <w:pageBreakBefore w:val="0"/>
        <w:numPr>
          <w:ilvl w:val="0"/>
          <w:numId w:val="2"/>
        </w:numPr>
        <w:ind w:left="720" w:hanging="360"/>
        <w:rPr>
          <w:color w:val="38761d"/>
        </w:rPr>
      </w:pPr>
      <w:r w:rsidDel="00000000" w:rsidR="00000000" w:rsidRPr="00000000">
        <w:rPr>
          <w:color w:val="38761d"/>
          <w:rtl w:val="0"/>
        </w:rPr>
        <w:t xml:space="preserve">((0.86 * 0.1) + ((1-0.86) * 0.6)) * 0.</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color w:val="38761d"/>
          <w:rtl w:val="0"/>
        </w:rPr>
        <w:t xml:space="preserve">75</w:t>
      </w:r>
    </w:p>
    <w:p w:rsidR="00000000" w:rsidDel="00000000" w:rsidP="00000000" w:rsidRDefault="00000000" w:rsidRPr="00000000" w14:paraId="000000B8">
      <w:pPr>
        <w:pageBreakBefore w:val="0"/>
        <w:rPr>
          <w:color w:val="38761d"/>
        </w:rPr>
      </w:pPr>
      <w:r w:rsidDel="00000000" w:rsidR="00000000" w:rsidRPr="00000000">
        <w:rPr>
          <w:rtl w:val="0"/>
        </w:rPr>
      </w:r>
    </w:p>
    <w:p w:rsidR="00000000" w:rsidDel="00000000" w:rsidP="00000000" w:rsidRDefault="00000000" w:rsidRPr="00000000" w14:paraId="000000B9">
      <w:pPr>
        <w:pageBreakBefore w:val="0"/>
        <w:rPr/>
      </w:pPr>
      <m:oMath>
        <m:r>
          <w:rPr/>
          <m:t xml:space="preserve">n</m:t>
        </m:r>
        <m:d>
          <m:dPr>
            <m:begChr m:val="("/>
            <m:endChr m:val=")"/>
            <m:ctrlPr>
              <w:rPr/>
            </m:ctrlPr>
          </m:dPr>
          <m:e>
            <m:f>
              <m:fPr>
                <m:ctrlPr>
                  <w:rPr/>
                </m:ctrlPr>
              </m:fPr>
              <m:num>
                <m:r>
                  <w:rPr/>
                  <m:t xml:space="preserve">0.86</m:t>
                </m:r>
              </m:num>
              <m:den>
                <m:r>
                  <w:rPr/>
                  <m:t xml:space="preserve">1.75</m:t>
                </m:r>
              </m:den>
            </m:f>
          </m:e>
        </m:d>
        <m:r>
          <w:rPr/>
          <m:t xml:space="preserve">=</m:t>
        </m:r>
        <m:d>
          <m:dPr>
            <m:begChr m:val="("/>
            <m:endChr m:val=")"/>
            <m:ctrlPr>
              <w:rPr/>
            </m:ctrlPr>
          </m:dPr>
          <m:e>
            <m:r>
              <w:rPr/>
              <m:t xml:space="preserve">0.86</m:t>
            </m:r>
            <m:r>
              <w:rPr/>
              <m:t>⋅</m:t>
            </m:r>
            <m:r>
              <w:rPr/>
              <m:t xml:space="preserve">0.3+0.14</m:t>
            </m:r>
            <m:r>
              <w:rPr/>
              <m:t>⋅</m:t>
            </m:r>
            <m:r>
              <w:rPr/>
              <m:t xml:space="preserve">0.2</m:t>
            </m:r>
          </m:e>
        </m:d>
        <m:r>
          <w:rPr/>
          <m:t>⋅</m:t>
        </m:r>
        <m:r>
          <w:rPr/>
          <m:t xml:space="preserve">0.75  +  </m:t>
        </m:r>
        <m:d>
          <m:dPr>
            <m:begChr m:val="("/>
            <m:endChr m:val=")"/>
            <m:ctrlPr>
              <w:rPr/>
            </m:ctrlPr>
          </m:dPr>
          <m:e>
            <m:r>
              <w:rPr/>
              <m:t xml:space="preserve">0.86</m:t>
            </m:r>
            <m:r>
              <w:rPr/>
              <m:t>⋅</m:t>
            </m:r>
            <m:r>
              <w:rPr/>
              <m:t xml:space="preserve">0.1+0.14</m:t>
            </m:r>
            <m:r>
              <w:rPr/>
              <m:t>⋅</m:t>
            </m:r>
            <m:r>
              <w:rPr/>
              <m:t xml:space="preserve">0.6</m:t>
            </m:r>
          </m:e>
        </m:d>
        <m:r>
          <w:rPr/>
          <m:t>⋅</m:t>
        </m:r>
        <m:r>
          <w:rPr/>
          <m:t xml:space="preserve">0.25</m:t>
        </m:r>
      </m:oMath>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b)</w:t>
      </w:r>
    </w:p>
    <w:p w:rsidR="00000000" w:rsidDel="00000000" w:rsidP="00000000" w:rsidRDefault="00000000" w:rsidRPr="00000000" w14:paraId="000000BC">
      <w:pPr>
        <w:pageBreakBefore w:val="0"/>
        <w:rPr>
          <w:color w:val="38761d"/>
        </w:rPr>
      </w:pPr>
      <w:r w:rsidDel="00000000" w:rsidR="00000000" w:rsidRPr="00000000">
        <w:rPr>
          <w:color w:val="38761d"/>
          <w:rtl w:val="0"/>
        </w:rPr>
        <w:t xml:space="preserve">n’(p) = n(2p)</w:t>
      </w:r>
    </w:p>
    <w:p w:rsidR="00000000" w:rsidDel="00000000" w:rsidP="00000000" w:rsidRDefault="00000000" w:rsidRPr="00000000" w14:paraId="000000BD">
      <w:pPr>
        <w:pageBreakBefore w:val="0"/>
        <w:rPr>
          <w:color w:val="38761d"/>
        </w:rPr>
      </w:pPr>
      <w:r w:rsidDel="00000000" w:rsidR="00000000" w:rsidRPr="00000000">
        <w:rPr>
          <w:color w:val="38761d"/>
          <w:rtl w:val="0"/>
        </w:rPr>
        <w:t xml:space="preserve">n’(a) = 0.8 * 0.5</w:t>
      </w:r>
    </w:p>
    <w:p w:rsidR="00000000" w:rsidDel="00000000" w:rsidP="00000000" w:rsidRDefault="00000000" w:rsidRPr="00000000" w14:paraId="000000BE">
      <w:pPr>
        <w:pageBreakBefore w:val="0"/>
        <w:numPr>
          <w:ilvl w:val="0"/>
          <w:numId w:val="3"/>
        </w:numPr>
        <w:ind w:left="720" w:hanging="360"/>
        <w:rPr>
          <w:color w:val="38761d"/>
          <w:u w:val="none"/>
        </w:rPr>
      </w:pPr>
      <w:r w:rsidDel="00000000" w:rsidR="00000000" w:rsidRPr="00000000">
        <w:rPr>
          <w:color w:val="38761d"/>
          <w:rtl w:val="0"/>
        </w:rPr>
        <w:t xml:space="preserve">0.4 * 0.5</w:t>
      </w:r>
    </w:p>
    <w:p w:rsidR="00000000" w:rsidDel="00000000" w:rsidP="00000000" w:rsidRDefault="00000000" w:rsidRPr="00000000" w14:paraId="000000BF">
      <w:pPr>
        <w:pageBreakBefore w:val="0"/>
        <w:rPr>
          <w:color w:val="38761d"/>
        </w:rPr>
      </w:pPr>
      <w:r w:rsidDel="00000000" w:rsidR="00000000" w:rsidRPr="00000000">
        <w:rPr>
          <w:rtl w:val="0"/>
        </w:rPr>
      </w:r>
    </w:p>
    <w:p w:rsidR="00000000" w:rsidDel="00000000" w:rsidP="00000000" w:rsidRDefault="00000000" w:rsidRPr="00000000" w14:paraId="000000C0">
      <w:pPr>
        <w:pageBreakBefore w:val="0"/>
        <w:rPr>
          <w:color w:val="e69138"/>
        </w:rPr>
      </w:pPr>
      <w:r w:rsidDel="00000000" w:rsidR="00000000" w:rsidRPr="00000000">
        <w:rPr>
          <w:color w:val="e69138"/>
          <w:rtl w:val="0"/>
        </w:rPr>
        <w:t xml:space="preserve">n’(a) = n((1.72, 3.5)) = 1*0.4*0.5 + 1*0.8*0.5 = 0.6 </w:t>
      </w:r>
    </w:p>
    <w:p w:rsidR="00000000" w:rsidDel="00000000" w:rsidP="00000000" w:rsidRDefault="00000000" w:rsidRPr="00000000" w14:paraId="000000C1">
      <w:pPr>
        <w:pageBreakBefore w:val="0"/>
        <w:rPr>
          <w:color w:val="e69138"/>
        </w:rPr>
      </w:pPr>
      <w:r w:rsidDel="00000000" w:rsidR="00000000" w:rsidRPr="00000000">
        <w:rPr>
          <w:rtl w:val="0"/>
        </w:rPr>
      </w:r>
    </w:p>
    <w:p w:rsidR="00000000" w:rsidDel="00000000" w:rsidP="00000000" w:rsidRDefault="00000000" w:rsidRPr="00000000" w14:paraId="000000C2">
      <w:pPr>
        <w:pageBreakBefore w:val="0"/>
        <w:rPr/>
      </w:pPr>
      <m:oMath>
        <m:r>
          <w:rPr/>
          <m:t xml:space="preserve">n'(p)=n(2p)</m:t>
        </m:r>
      </m:oMath>
      <w:r w:rsidDel="00000000" w:rsidR="00000000" w:rsidRPr="00000000">
        <w:rPr>
          <w:rtl w:val="0"/>
        </w:rPr>
      </w:r>
    </w:p>
    <w:p w:rsidR="00000000" w:rsidDel="00000000" w:rsidP="00000000" w:rsidRDefault="00000000" w:rsidRPr="00000000" w14:paraId="000000C3">
      <w:pPr>
        <w:pageBreakBefore w:val="0"/>
        <w:rPr/>
      </w:pPr>
      <m:oMath>
        <m:r>
          <w:rPr/>
          <m:t xml:space="preserve">n'(a)=n</m:t>
        </m:r>
        <m:d>
          <m:dPr>
            <m:begChr m:val="("/>
            <m:endChr m:val=")"/>
            <m:ctrlPr>
              <w:rPr/>
            </m:ctrlPr>
          </m:dPr>
          <m:e>
            <m:f>
              <m:fPr>
                <m:ctrlPr>
                  <w:rPr/>
                </m:ctrlPr>
              </m:fPr>
              <m:num>
                <m:r>
                  <w:rPr/>
                  <m:t xml:space="preserve">1.72</m:t>
                </m:r>
              </m:num>
              <m:den>
                <m:r>
                  <w:rPr/>
                  <m:t xml:space="preserve">3.5</m:t>
                </m:r>
              </m:den>
            </m:f>
          </m:e>
        </m:d>
        <m:r>
          <w:rPr/>
          <m:t xml:space="preserve">=</m:t>
        </m:r>
        <m:d>
          <m:dPr>
            <m:begChr m:val="("/>
            <m:endChr m:val=")"/>
            <m:ctrlPr>
              <w:rPr/>
            </m:ctrlPr>
          </m:dPr>
          <m:e>
            <m:r>
              <w:rPr/>
              <m:t xml:space="preserve">0.72</m:t>
            </m:r>
            <m:r>
              <w:rPr/>
              <m:t>⋅</m:t>
            </m:r>
            <m:r>
              <w:rPr/>
              <m:t xml:space="preserve">0.8+0.28</m:t>
            </m:r>
            <m:r>
              <w:rPr/>
              <m:t>⋅</m:t>
            </m:r>
            <m:r>
              <w:rPr/>
              <m:t xml:space="preserve">0.8</m:t>
            </m:r>
          </m:e>
        </m:d>
        <m:r>
          <w:rPr/>
          <m:t>⋅</m:t>
        </m:r>
        <m:r>
          <w:rPr/>
          <m:t xml:space="preserve">0.5+</m:t>
        </m:r>
        <m:d>
          <m:dPr>
            <m:begChr m:val="("/>
            <m:endChr m:val=")"/>
            <m:ctrlPr>
              <w:rPr/>
            </m:ctrlPr>
          </m:dPr>
          <m:e>
            <m:r>
              <w:rPr/>
              <m:t xml:space="preserve">0.72</m:t>
            </m:r>
            <m:r>
              <w:rPr/>
              <m:t>⋅</m:t>
            </m:r>
            <m:r>
              <w:rPr/>
              <m:t xml:space="preserve">0.4+0.28</m:t>
            </m:r>
            <m:r>
              <w:rPr/>
              <m:t>⋅</m:t>
            </m:r>
            <m:r>
              <w:rPr/>
              <m:t xml:space="preserve">0.4</m:t>
            </m:r>
          </m:e>
        </m:d>
        <m:r>
          <w:rPr/>
          <m:t>⋅</m:t>
        </m:r>
        <m:r>
          <w:rPr/>
          <m:t xml:space="preserve">0.5=0.6</m:t>
        </m:r>
      </m:oMath>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fzwsoxb9pxzd" w:id="13"/>
      <w:bookmarkEnd w:id="13"/>
      <w:r w:rsidDel="00000000" w:rsidR="00000000" w:rsidRPr="00000000">
        <w:rPr>
          <w:rtl w:val="0"/>
        </w:rPr>
        <w:t xml:space="preserve">Aufgabe 8</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a)</w:t>
      </w:r>
    </w:p>
    <w:p w:rsidR="00000000" w:rsidDel="00000000" w:rsidP="00000000" w:rsidRDefault="00000000" w:rsidRPr="00000000" w14:paraId="000000C7">
      <w:pPr>
        <w:pageBreakBefore w:val="0"/>
        <w:rPr/>
      </w:pPr>
      <m:oMath>
        <m:r>
          <w:rPr/>
          <m:t xml:space="preserve">f(p)=</m:t>
        </m:r>
        <m:d>
          <m:dPr>
            <m:begChr m:val="|"/>
            <m:endChr m:val="|"/>
            <m:ctrlPr>
              <w:rPr/>
            </m:ctrlPr>
          </m:dPr>
          <m:e>
            <m:r>
              <w:rPr/>
              <m:t xml:space="preserve">p-c</m:t>
            </m:r>
          </m:e>
        </m:d>
        <m:r>
          <w:rPr/>
          <m:t xml:space="preserve">-r</m:t>
        </m:r>
      </m:oMath>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b)</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commentRangeStart w:id="31"/>
      <w:commentRangeStart w:id="32"/>
      <w:commentRangeStart w:id="33"/>
      <w:commentRangeStart w:id="34"/>
      <w:r w:rsidDel="00000000" w:rsidR="00000000" w:rsidRPr="00000000">
        <w:rPr>
          <w:rtl w:val="0"/>
        </w:rPr>
        <w:t xml:space="preserve">Ray marching, genauer Sphere Tracing. Der Distanzwert bestimmt die Schrittgröße und wenn d &lt; 0 bedeutet dass die Position innerhalb der Geometrie liegt.</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Ausgenutzte Eigenschaft: man kann immer eine Strecke f(x) zurücklegen (also auch entlang des Strahls), ohne einen Schnittpunkt zu verpassen</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 </w:t>
      </w:r>
    </w:p>
    <w:p w:rsidR="00000000" w:rsidDel="00000000" w:rsidP="00000000" w:rsidRDefault="00000000" w:rsidRPr="00000000" w14:paraId="000000D0">
      <w:pPr>
        <w:pStyle w:val="Heading2"/>
        <w:pageBreakBefore w:val="0"/>
        <w:rPr/>
      </w:pPr>
      <w:bookmarkStart w:colFirst="0" w:colLast="0" w:name="_ddqlcykhibhz" w:id="14"/>
      <w:bookmarkEnd w:id="14"/>
      <w:r w:rsidDel="00000000" w:rsidR="00000000" w:rsidRPr="00000000">
        <w:rPr>
          <w:rtl w:val="0"/>
        </w:rPr>
        <w:t xml:space="preserve">Aufgabe 9</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3"/>
        <w:pageBreakBefore w:val="0"/>
        <w:rPr/>
      </w:pPr>
      <w:bookmarkStart w:colFirst="0" w:colLast="0" w:name="_lm9fqcz3lv63" w:id="15"/>
      <w:bookmarkEnd w:id="15"/>
      <w:r w:rsidDel="00000000" w:rsidR="00000000" w:rsidRPr="00000000">
        <w:rPr>
          <w:rtl w:val="0"/>
        </w:rPr>
        <w:t xml:space="preserve">a)</w:t>
      </w:r>
    </w:p>
    <w:p w:rsidR="00000000" w:rsidDel="00000000" w:rsidP="00000000" w:rsidRDefault="00000000" w:rsidRPr="00000000" w14:paraId="000000D3">
      <w:pPr>
        <w:pageBreakBefore w:val="0"/>
        <w:rPr/>
      </w:pPr>
      <w:r w:rsidDel="00000000" w:rsidR="00000000" w:rsidRPr="00000000">
        <w:rPr>
          <w:rtl w:val="0"/>
        </w:rPr>
        <w:t xml:space="preserve">(b) Primitive assembly, </w:t>
      </w:r>
      <w:commentRangeStart w:id="35"/>
      <w:r w:rsidDel="00000000" w:rsidR="00000000" w:rsidRPr="00000000">
        <w:rPr>
          <w:strike w:val="1"/>
          <w:rtl w:val="0"/>
        </w:rPr>
        <w:t xml:space="preserve">Tesselierung</w:t>
      </w:r>
      <w:commentRangeEnd w:id="35"/>
      <w:r w:rsidDel="00000000" w:rsidR="00000000" w:rsidRPr="00000000">
        <w:commentReference w:id="35"/>
      </w: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t xml:space="preserve">(d) Clipping, Rasterisierung; </w:t>
      </w:r>
    </w:p>
    <w:p w:rsidR="00000000" w:rsidDel="00000000" w:rsidP="00000000" w:rsidRDefault="00000000" w:rsidRPr="00000000" w14:paraId="000000D5">
      <w:pPr>
        <w:pageBreakBefore w:val="0"/>
        <w:rPr/>
      </w:pPr>
      <w:r w:rsidDel="00000000" w:rsidR="00000000" w:rsidRPr="00000000">
        <w:rPr>
          <w:rtl w:val="0"/>
        </w:rPr>
        <w:t xml:space="preserve">(f) Stencil test, Depth test, Blending</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rPr/>
      </w:pPr>
      <w:bookmarkStart w:colFirst="0" w:colLast="0" w:name="_ftq78vd5llyj" w:id="16"/>
      <w:bookmarkEnd w:id="16"/>
      <w:r w:rsidDel="00000000" w:rsidR="00000000" w:rsidRPr="00000000">
        <w:rPr>
          <w:rtl w:val="0"/>
        </w:rPr>
        <w:t xml:space="preserve">b)</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numPr>
          <w:ilvl w:val="0"/>
          <w:numId w:val="1"/>
        </w:numPr>
        <w:ind w:left="720" w:hanging="360"/>
        <w:rPr>
          <w:u w:val="none"/>
        </w:rPr>
      </w:pPr>
      <w:r w:rsidDel="00000000" w:rsidR="00000000" w:rsidRPr="00000000">
        <w:rPr>
          <w:rtl w:val="0"/>
        </w:rPr>
        <w:t xml:space="preserve">glEnable(GL_DEPTH_TEST);</w:t>
      </w:r>
    </w:p>
    <w:p w:rsidR="00000000" w:rsidDel="00000000" w:rsidP="00000000" w:rsidRDefault="00000000" w:rsidRPr="00000000" w14:paraId="000000DA">
      <w:pPr>
        <w:pageBreakBefore w:val="0"/>
        <w:numPr>
          <w:ilvl w:val="1"/>
          <w:numId w:val="1"/>
        </w:numPr>
        <w:ind w:left="1440" w:hanging="360"/>
        <w:rPr>
          <w:u w:val="none"/>
        </w:rPr>
      </w:pPr>
      <w:commentRangeStart w:id="36"/>
      <w:commentRangeStart w:id="37"/>
      <w:commentRangeStart w:id="38"/>
      <w:r w:rsidDel="00000000" w:rsidR="00000000" w:rsidRPr="00000000">
        <w:rPr>
          <w:rtl w:val="0"/>
        </w:rPr>
        <w:t xml:space="preserve">Tiefentest</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DB">
      <w:pPr>
        <w:pageBreakBefore w:val="0"/>
        <w:numPr>
          <w:ilvl w:val="0"/>
          <w:numId w:val="1"/>
        </w:numPr>
        <w:ind w:left="720" w:hanging="360"/>
        <w:rPr>
          <w:u w:val="none"/>
        </w:rPr>
      </w:pPr>
      <w:r w:rsidDel="00000000" w:rsidR="00000000" w:rsidRPr="00000000">
        <w:rPr>
          <w:rtl w:val="0"/>
        </w:rPr>
        <w:t xml:space="preserve">glVertexAttribPointer(...);</w:t>
      </w:r>
    </w:p>
    <w:p w:rsidR="00000000" w:rsidDel="00000000" w:rsidP="00000000" w:rsidRDefault="00000000" w:rsidRPr="00000000" w14:paraId="000000DC">
      <w:pPr>
        <w:pageBreakBefore w:val="0"/>
        <w:numPr>
          <w:ilvl w:val="1"/>
          <w:numId w:val="1"/>
        </w:numPr>
        <w:ind w:left="1440" w:hanging="360"/>
        <w:rPr>
          <w:u w:val="none"/>
        </w:rPr>
      </w:pPr>
      <w:r w:rsidDel="00000000" w:rsidR="00000000" w:rsidRPr="00000000">
        <w:rPr>
          <w:rtl w:val="0"/>
        </w:rPr>
        <w:t xml:space="preserve">Vertex-Shader</w:t>
      </w:r>
    </w:p>
    <w:p w:rsidR="00000000" w:rsidDel="00000000" w:rsidP="00000000" w:rsidRDefault="00000000" w:rsidRPr="00000000" w14:paraId="000000DD">
      <w:pPr>
        <w:pageBreakBefore w:val="0"/>
        <w:numPr>
          <w:ilvl w:val="0"/>
          <w:numId w:val="1"/>
        </w:numPr>
        <w:ind w:left="720" w:hanging="360"/>
        <w:rPr>
          <w:u w:val="none"/>
        </w:rPr>
      </w:pPr>
      <w:r w:rsidDel="00000000" w:rsidR="00000000" w:rsidRPr="00000000">
        <w:rPr>
          <w:rtl w:val="0"/>
        </w:rPr>
        <w:t xml:space="preserve">glEnable(GL_CULL_FACE);</w:t>
      </w:r>
    </w:p>
    <w:p w:rsidR="00000000" w:rsidDel="00000000" w:rsidP="00000000" w:rsidRDefault="00000000" w:rsidRPr="00000000" w14:paraId="000000DE">
      <w:pPr>
        <w:pageBreakBefore w:val="0"/>
        <w:numPr>
          <w:ilvl w:val="1"/>
          <w:numId w:val="1"/>
        </w:numPr>
        <w:ind w:left="1440" w:hanging="360"/>
        <w:rPr>
          <w:u w:val="none"/>
        </w:rPr>
      </w:pPr>
      <w:commentRangeStart w:id="39"/>
      <w:commentRangeStart w:id="40"/>
      <w:r w:rsidDel="00000000" w:rsidR="00000000" w:rsidRPr="00000000">
        <w:rPr>
          <w:shd w:fill="ea9999" w:val="clear"/>
          <w:rtl w:val="0"/>
        </w:rPr>
        <w:t xml:space="preserve">Rasterierung</w:t>
      </w:r>
      <w:r w:rsidDel="00000000" w:rsidR="00000000" w:rsidRPr="00000000">
        <w:rPr>
          <w:rtl w:val="0"/>
        </w:rPr>
        <w:t xml:space="preserve">? </w:t>
      </w:r>
      <w:r w:rsidDel="00000000" w:rsidR="00000000" w:rsidRPr="00000000">
        <w:rPr>
          <w:shd w:fill="d9ead3" w:val="clear"/>
          <w:rtl w:val="0"/>
        </w:rPr>
        <w:t xml:space="preserve">Primitive Assembly</w:t>
      </w:r>
      <w:r w:rsidDel="00000000" w:rsidR="00000000" w:rsidRPr="00000000">
        <w:rPr>
          <w:rtl w:val="0"/>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fbglemgzk5hu" w:id="17"/>
      <w:bookmarkEnd w:id="17"/>
      <w:r w:rsidDel="00000000" w:rsidR="00000000" w:rsidRPr="00000000">
        <w:rPr>
          <w:rtl w:val="0"/>
        </w:rPr>
        <w:t xml:space="preserve">c)</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a und c. Im VS wird jeweils ein Vertex transformiert. Im GS werden jeweils alle Vertices eines Primitives transformiert, wodurch manche doppelt transformiert werden -&gt; mehr Aufwand im Geometry Shader.</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3"/>
        <w:pageBreakBefore w:val="0"/>
        <w:rPr/>
      </w:pPr>
      <w:bookmarkStart w:colFirst="0" w:colLast="0" w:name="_q7616phoh0z" w:id="18"/>
      <w:bookmarkEnd w:id="18"/>
      <w:r w:rsidDel="00000000" w:rsidR="00000000" w:rsidRPr="00000000">
        <w:rPr>
          <w:rtl w:val="0"/>
        </w:rPr>
        <w:t xml:space="preserve">d)</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commentRangeStart w:id="41"/>
      <w:r w:rsidDel="00000000" w:rsidR="00000000" w:rsidRPr="00000000">
        <w:rPr>
          <w:rtl w:val="0"/>
        </w:rPr>
        <w:t xml:space="preserve">Im GS hat man schon die Primitive und könnte die Normalen beliebig berechnen.</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commentRangeStart w:id="42"/>
      <w:r w:rsidDel="00000000" w:rsidR="00000000" w:rsidRPr="00000000">
        <w:rPr>
          <w:rtl w:val="0"/>
        </w:rPr>
        <w:t xml:space="preserve">Über Face culling kann man auch vorder und rückseite bestimmen?)</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E8">
      <w:pPr>
        <w:pStyle w:val="Heading3"/>
        <w:pageBreakBefore w:val="0"/>
        <w:rPr/>
      </w:pPr>
      <w:bookmarkStart w:colFirst="0" w:colLast="0" w:name="_bsqjjykic39y" w:id="19"/>
      <w:bookmarkEnd w:id="19"/>
      <w:r w:rsidDel="00000000" w:rsidR="00000000" w:rsidRPr="00000000">
        <w:rPr>
          <w:rtl w:val="0"/>
        </w:rPr>
        <w:t xml:space="preserve">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shd w:fill="d9ead3" w:val="clear"/>
        </w:rPr>
      </w:pPr>
      <w:r w:rsidDel="00000000" w:rsidR="00000000" w:rsidRPr="00000000">
        <w:rPr>
          <w:shd w:fill="d9ead3" w:val="clear"/>
          <w:rtl w:val="0"/>
        </w:rPr>
        <w:t xml:space="preserve">Gouraud: vertex shader, Farben werden interpoliert</w:t>
      </w:r>
    </w:p>
    <w:p w:rsidR="00000000" w:rsidDel="00000000" w:rsidP="00000000" w:rsidRDefault="00000000" w:rsidRPr="00000000" w14:paraId="000000EB">
      <w:pPr>
        <w:pageBreakBefore w:val="0"/>
        <w:rPr>
          <w:shd w:fill="d9ead3" w:val="clear"/>
        </w:rPr>
      </w:pPr>
      <w:r w:rsidDel="00000000" w:rsidR="00000000" w:rsidRPr="00000000">
        <w:rPr>
          <w:shd w:fill="d9ead3" w:val="clear"/>
          <w:rtl w:val="0"/>
        </w:rPr>
        <w:t xml:space="preserve">Phong: fragment shader, Normalen werden interpoliert</w:t>
      </w:r>
    </w:p>
    <w:p w:rsidR="00000000" w:rsidDel="00000000" w:rsidP="00000000" w:rsidRDefault="00000000" w:rsidRPr="00000000" w14:paraId="000000EC">
      <w:pPr>
        <w:pStyle w:val="Heading2"/>
        <w:pageBreakBefore w:val="0"/>
        <w:rPr/>
      </w:pPr>
      <w:bookmarkStart w:colFirst="0" w:colLast="0" w:name="_vio71fat0vzm" w:id="20"/>
      <w:bookmarkEnd w:id="20"/>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pageBreakBefore w:val="0"/>
        <w:rPr/>
      </w:pPr>
      <w:bookmarkStart w:colFirst="0" w:colLast="0" w:name="_2f2njpvgxbz2" w:id="21"/>
      <w:bookmarkEnd w:id="21"/>
      <w:r w:rsidDel="00000000" w:rsidR="00000000" w:rsidRPr="00000000">
        <w:rPr>
          <w:rtl w:val="0"/>
        </w:rPr>
        <w:t xml:space="preserve">Aufgabe 10</w:t>
      </w:r>
    </w:p>
    <w:p w:rsidR="00000000" w:rsidDel="00000000" w:rsidP="00000000" w:rsidRDefault="00000000" w:rsidRPr="00000000" w14:paraId="000000EE">
      <w:pPr>
        <w:pageBreakBefore w:val="0"/>
        <w:rPr>
          <w:sz w:val="24"/>
          <w:szCs w:val="24"/>
        </w:rPr>
      </w:pPr>
      <w:r w:rsidDel="00000000" w:rsidR="00000000" w:rsidRPr="00000000">
        <w:rPr>
          <w:sz w:val="24"/>
          <w:szCs w:val="24"/>
          <w:rtl w:val="0"/>
        </w:rPr>
        <w:t xml:space="preserve">(sR</w:t>
      </w:r>
      <w:r w:rsidDel="00000000" w:rsidR="00000000" w:rsidRPr="00000000">
        <w:rPr>
          <w:i w:val="1"/>
          <w:sz w:val="24"/>
          <w:szCs w:val="24"/>
          <w:rtl w:val="0"/>
        </w:rPr>
        <w:t xml:space="preserve">dA) + (dR</w:t>
      </w:r>
      <w:r w:rsidDel="00000000" w:rsidR="00000000" w:rsidRPr="00000000">
        <w:rPr>
          <w:sz w:val="24"/>
          <w:szCs w:val="24"/>
          <w:rtl w:val="0"/>
        </w:rPr>
        <w:t xml:space="preserve">1)</w:t>
      </w:r>
    </w:p>
    <w:p w:rsidR="00000000" w:rsidDel="00000000" w:rsidP="00000000" w:rsidRDefault="00000000" w:rsidRPr="00000000" w14:paraId="000000EF">
      <w:pPr>
        <w:pageBreakBefore w:val="0"/>
        <w:rPr>
          <w:sz w:val="24"/>
          <w:szCs w:val="24"/>
        </w:rPr>
      </w:pPr>
      <w:r w:rsidDel="00000000" w:rsidR="00000000" w:rsidRPr="00000000">
        <w:rPr>
          <w:sz w:val="24"/>
          <w:szCs w:val="24"/>
          <w:rtl w:val="0"/>
        </w:rPr>
        <w:t xml:space="preserve">(sG</w:t>
      </w:r>
      <w:r w:rsidDel="00000000" w:rsidR="00000000" w:rsidRPr="00000000">
        <w:rPr>
          <w:i w:val="1"/>
          <w:sz w:val="24"/>
          <w:szCs w:val="24"/>
          <w:rtl w:val="0"/>
        </w:rPr>
        <w:t xml:space="preserve">dA) + (dG</w:t>
      </w:r>
      <w:r w:rsidDel="00000000" w:rsidR="00000000" w:rsidRPr="00000000">
        <w:rPr>
          <w:sz w:val="24"/>
          <w:szCs w:val="24"/>
          <w:rtl w:val="0"/>
        </w:rPr>
        <w:t xml:space="preserve">1)</w:t>
      </w:r>
    </w:p>
    <w:p w:rsidR="00000000" w:rsidDel="00000000" w:rsidP="00000000" w:rsidRDefault="00000000" w:rsidRPr="00000000" w14:paraId="000000F0">
      <w:pPr>
        <w:pageBreakBefore w:val="0"/>
        <w:rPr>
          <w:sz w:val="24"/>
          <w:szCs w:val="24"/>
        </w:rPr>
      </w:pPr>
      <w:r w:rsidDel="00000000" w:rsidR="00000000" w:rsidRPr="00000000">
        <w:rPr>
          <w:sz w:val="24"/>
          <w:szCs w:val="24"/>
          <w:rtl w:val="0"/>
        </w:rPr>
        <w:t xml:space="preserve">(sB</w:t>
      </w:r>
      <w:r w:rsidDel="00000000" w:rsidR="00000000" w:rsidRPr="00000000">
        <w:rPr>
          <w:i w:val="1"/>
          <w:sz w:val="24"/>
          <w:szCs w:val="24"/>
          <w:rtl w:val="0"/>
        </w:rPr>
        <w:t xml:space="preserve">dA) + (dB</w:t>
      </w:r>
      <w:r w:rsidDel="00000000" w:rsidR="00000000" w:rsidRPr="00000000">
        <w:rPr>
          <w:sz w:val="24"/>
          <w:szCs w:val="24"/>
          <w:rtl w:val="0"/>
        </w:rPr>
        <w:t xml:space="preserve">1)</w:t>
      </w:r>
    </w:p>
    <w:p w:rsidR="00000000" w:rsidDel="00000000" w:rsidP="00000000" w:rsidRDefault="00000000" w:rsidRPr="00000000" w14:paraId="000000F1">
      <w:pPr>
        <w:pageBreakBefore w:val="0"/>
        <w:rPr/>
      </w:pPr>
      <w:r w:rsidDel="00000000" w:rsidR="00000000" w:rsidRPr="00000000">
        <w:rPr>
          <w:sz w:val="24"/>
          <w:szCs w:val="24"/>
          <w:rtl w:val="0"/>
        </w:rPr>
        <w:t xml:space="preserve">(sA</w:t>
      </w:r>
      <w:r w:rsidDel="00000000" w:rsidR="00000000" w:rsidRPr="00000000">
        <w:rPr>
          <w:i w:val="1"/>
          <w:sz w:val="24"/>
          <w:szCs w:val="24"/>
          <w:rtl w:val="0"/>
        </w:rPr>
        <w:t xml:space="preserve">dA) + (dA</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F2">
      <w:pPr>
        <w:pageBreakBefore w:val="0"/>
        <w:rPr>
          <w:shd w:fill="d9ead3" w:val="clear"/>
        </w:rPr>
      </w:pPr>
      <w:r w:rsidDel="00000000" w:rsidR="00000000" w:rsidRPr="00000000">
        <w:rPr>
          <w:shd w:fill="d9ead3" w:val="clear"/>
          <w:rtl w:val="0"/>
        </w:rPr>
        <w:t xml:space="preserve"> </w:t>
      </w:r>
      <w:r w:rsidDel="00000000" w:rsidR="00000000" w:rsidRPr="00000000">
        <w:rPr>
          <w:shd w:fill="d9ead3" w:val="clear"/>
          <w:rtl w:val="0"/>
        </w:rPr>
        <w:t xml:space="preserve">glDisable: ? (0.18, f0.5, 0.64, 0.3) Stencil: 1 </w:t>
      </w:r>
    </w:p>
    <w:p w:rsidR="00000000" w:rsidDel="00000000" w:rsidP="00000000" w:rsidRDefault="00000000" w:rsidRPr="00000000" w14:paraId="000000F3">
      <w:pPr>
        <w:pageBreakBefore w:val="0"/>
        <w:rPr>
          <w:shd w:fill="d9ead3" w:val="clear"/>
        </w:rPr>
      </w:pPr>
      <w:r w:rsidDel="00000000" w:rsidR="00000000" w:rsidRPr="00000000">
        <w:rPr>
          <w:rtl w:val="0"/>
        </w:rPr>
      </w:r>
    </w:p>
    <w:p w:rsidR="00000000" w:rsidDel="00000000" w:rsidP="00000000" w:rsidRDefault="00000000" w:rsidRPr="00000000" w14:paraId="000000F4">
      <w:pPr>
        <w:pageBreakBefore w:val="0"/>
        <w:rPr>
          <w:shd w:fill="d9ead3" w:val="clear"/>
        </w:rPr>
      </w:pPr>
      <w:r w:rsidDel="00000000" w:rsidR="00000000" w:rsidRPr="00000000">
        <w:rPr>
          <w:shd w:fill="d9ead3" w:val="clear"/>
          <w:rtl w:val="0"/>
        </w:rPr>
        <w:t xml:space="preserve">glEnable ? (0.1,0.3,0.5,0.2) Stencil: 0</w:t>
      </w:r>
    </w:p>
    <w:p w:rsidR="00000000" w:rsidDel="00000000" w:rsidP="00000000" w:rsidRDefault="00000000" w:rsidRPr="00000000" w14:paraId="000000F5">
      <w:pPr>
        <w:pageBreakBefore w:val="0"/>
        <w:rPr>
          <w:shd w:fill="d9ead3" w:val="clear"/>
        </w:rPr>
      </w:pPr>
      <w:r w:rsidDel="00000000" w:rsidR="00000000" w:rsidRPr="00000000">
        <w:rPr>
          <w:shd w:fill="d9ead3" w:val="clear"/>
          <w:rtl w:val="0"/>
        </w:rPr>
        <w:t xml:space="preserve">Ohne Gewähr</w:t>
      </w: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br w:type="textWrapping"/>
        <w:br w:type="textWrapping"/>
        <w:t xml:space="preserve">Mit Begründung:</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b w:val="1"/>
          <w:rtl w:val="0"/>
        </w:rPr>
        <w:t xml:space="preserve">Disable</w:t>
      </w:r>
      <w:r w:rsidDel="00000000" w:rsidR="00000000" w:rsidRPr="00000000">
        <w:rPr>
          <w:rtl w:val="0"/>
        </w:rPr>
        <w:t xml:space="preserve">: </w:t>
        <w:br w:type="textWrapping"/>
      </w:r>
      <w:r w:rsidDel="00000000" w:rsidR="00000000" w:rsidRPr="00000000">
        <w:rPr>
          <w:i w:val="1"/>
          <w:rtl w:val="0"/>
        </w:rPr>
        <w:t xml:space="preserve">Farbe: </w:t>
      </w:r>
      <w:r w:rsidDel="00000000" w:rsidR="00000000" w:rsidRPr="00000000">
        <w:rPr>
          <w:rtl w:val="0"/>
        </w:rPr>
        <w:t xml:space="preserve">0.2 * (0.4, 1.0, 0.7, 0.5) + 1 * (0.1, 0.3, 0.5, 0.2) = (0.18, 0.5, 0.64, 0.3)</w:t>
        <w:br w:type="textWrapping"/>
      </w:r>
      <w:r w:rsidDel="00000000" w:rsidR="00000000" w:rsidRPr="00000000">
        <w:rPr>
          <w:i w:val="1"/>
          <w:rtl w:val="0"/>
        </w:rPr>
        <w:t xml:space="preserve">Stencil </w:t>
      </w:r>
      <w:r w:rsidDel="00000000" w:rsidR="00000000" w:rsidRPr="00000000">
        <w:rPr>
          <w:rtl w:val="0"/>
        </w:rPr>
        <w:t xml:space="preserve">= 1, da der Test immer als erfolgreich zählt, der Tiefentest klappt auch (da aus) und wir somit im zpass landen (3. Argument). Das ist “GL_KEEP”, damit bleibt die 1</w:t>
        <w:br w:type="textWrapping"/>
        <w:br w:type="textWrapping"/>
      </w:r>
      <w:r w:rsidDel="00000000" w:rsidR="00000000" w:rsidRPr="00000000">
        <w:rPr>
          <w:b w:val="1"/>
          <w:rtl w:val="0"/>
        </w:rPr>
        <w:t xml:space="preserve">Enabled</w:t>
      </w:r>
      <w:r w:rsidDel="00000000" w:rsidR="00000000" w:rsidRPr="00000000">
        <w:rPr>
          <w:rtl w:val="0"/>
        </w:rPr>
        <w:t xml:space="preserve">:</w:t>
        <w:br w:type="textWrapping"/>
      </w:r>
      <w:r w:rsidDel="00000000" w:rsidR="00000000" w:rsidRPr="00000000">
        <w:rPr>
          <w:i w:val="1"/>
          <w:rtl w:val="0"/>
        </w:rPr>
        <w:t xml:space="preserve">Stencil</w:t>
      </w:r>
      <w:r w:rsidDel="00000000" w:rsidR="00000000" w:rsidRPr="00000000">
        <w:rPr>
          <w:rtl w:val="0"/>
        </w:rPr>
        <w:t xml:space="preserve"> = </w:t>
      </w:r>
      <w:commentRangeStart w:id="43"/>
      <w:r w:rsidDel="00000000" w:rsidR="00000000" w:rsidRPr="00000000">
        <w:rPr>
          <w:rtl w:val="0"/>
        </w:rPr>
        <w:t xml:space="preserve">2</w:t>
      </w:r>
      <w:commentRangeEnd w:id="43"/>
      <w:r w:rsidDel="00000000" w:rsidR="00000000" w:rsidRPr="00000000">
        <w:commentReference w:id="43"/>
      </w:r>
      <w:r w:rsidDel="00000000" w:rsidR="00000000" w:rsidRPr="00000000">
        <w:rPr>
          <w:rtl w:val="0"/>
        </w:rPr>
        <w:t xml:space="preserve">. Der Stencil test muss fehlschlagen, da “(stencil &amp; bitmask) op refstencil” =  “(1 &amp; 1) &gt; 1” nicht wahr ist. Damit landen wir direkt in “fail” und dekrementieren.</w:t>
      </w:r>
    </w:p>
    <w:p w:rsidR="00000000" w:rsidDel="00000000" w:rsidP="00000000" w:rsidRDefault="00000000" w:rsidRPr="00000000" w14:paraId="000000F9">
      <w:pPr>
        <w:pageBreakBefore w:val="0"/>
        <w:rPr/>
      </w:pPr>
      <w:r w:rsidDel="00000000" w:rsidR="00000000" w:rsidRPr="00000000">
        <w:rPr>
          <w:rtl w:val="0"/>
        </w:rPr>
        <w:br w:type="textWrapping"/>
        <w:t xml:space="preserve">Dadurch wird der Tiefentest nicht ausgeführt und auch die Farbe nicht angepasst. Ergo bleibt die Originalfarbe.</w:t>
        <w:br w:type="textWrapping"/>
      </w:r>
      <w:r w:rsidDel="00000000" w:rsidR="00000000" w:rsidRPr="00000000">
        <w:rPr>
          <w:i w:val="1"/>
          <w:rtl w:val="0"/>
        </w:rPr>
        <w:t xml:space="preserve">Farbe</w:t>
      </w:r>
      <w:r w:rsidDel="00000000" w:rsidR="00000000" w:rsidRPr="00000000">
        <w:rPr>
          <w:rtl w:val="0"/>
        </w:rPr>
        <w:t xml:space="preserve"> = (0.1, 0.3, 0.5, 0.2)</w:t>
        <w:br w:type="textWrapping"/>
      </w:r>
    </w:p>
    <w:p w:rsidR="00000000" w:rsidDel="00000000" w:rsidP="00000000" w:rsidRDefault="00000000" w:rsidRPr="00000000" w14:paraId="000000FA">
      <w:pPr>
        <w:pStyle w:val="Heading2"/>
        <w:pageBreakBefore w:val="0"/>
        <w:rPr/>
      </w:pPr>
      <w:bookmarkStart w:colFirst="0" w:colLast="0" w:name="_lqssqsgbeny" w:id="22"/>
      <w:bookmarkEnd w:id="22"/>
      <w:r w:rsidDel="00000000" w:rsidR="00000000" w:rsidRPr="00000000">
        <w:rPr>
          <w:rtl w:val="0"/>
        </w:rPr>
        <w:t xml:space="preserve">Aufgabe 11</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a)</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t = -1;</w:t>
      </w:r>
    </w:p>
    <w:p w:rsidR="00000000" w:rsidDel="00000000" w:rsidP="00000000" w:rsidRDefault="00000000" w:rsidRPr="00000000" w14:paraId="000000FF">
      <w:pPr>
        <w:pageBreakBefore w:val="0"/>
        <w:rPr>
          <w:rFonts w:ascii="Courier New" w:cs="Courier New" w:eastAsia="Courier New" w:hAnsi="Courier New"/>
          <w:shd w:fill="d9ead3" w:val="clear"/>
        </w:rPr>
      </w:pPr>
      <w:r w:rsidDel="00000000" w:rsidR="00000000" w:rsidRPr="00000000">
        <w:rPr>
          <w:rtl w:val="0"/>
        </w:rPr>
      </w:r>
    </w:p>
    <w:p w:rsidR="00000000" w:rsidDel="00000000" w:rsidP="00000000" w:rsidRDefault="00000000" w:rsidRPr="00000000" w14:paraId="00000100">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for (int i = 0; i &lt; num_spheres; ++i) {</w:t>
      </w:r>
    </w:p>
    <w:p w:rsidR="00000000" w:rsidDel="00000000" w:rsidP="00000000" w:rsidRDefault="00000000" w:rsidRPr="00000000" w14:paraId="00000101">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vec3 center = spheres_buffer.</w:t>
      </w:r>
      <w:r w:rsidDel="00000000" w:rsidR="00000000" w:rsidRPr="00000000">
        <w:rPr>
          <w:rFonts w:ascii="Courier New" w:cs="Courier New" w:eastAsia="Courier New" w:hAnsi="Courier New"/>
          <w:shd w:fill="d9ead3" w:val="clear"/>
          <w:rtl w:val="0"/>
        </w:rPr>
        <w:t xml:space="preserve">spheres</w:t>
      </w:r>
      <w:r w:rsidDel="00000000" w:rsidR="00000000" w:rsidRPr="00000000">
        <w:rPr>
          <w:rFonts w:ascii="Courier New" w:cs="Courier New" w:eastAsia="Courier New" w:hAnsi="Courier New"/>
          <w:shd w:fill="d9ead3" w:val="clear"/>
          <w:rtl w:val="0"/>
        </w:rPr>
        <w:t xml:space="preserve">[i].xyz;</w:t>
      </w:r>
    </w:p>
    <w:p w:rsidR="00000000" w:rsidDel="00000000" w:rsidP="00000000" w:rsidRDefault="00000000" w:rsidRPr="00000000" w14:paraId="00000102">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float radius = spheres_buffer.spheres[i].w;</w:t>
      </w:r>
    </w:p>
    <w:p w:rsidR="00000000" w:rsidDel="00000000" w:rsidP="00000000" w:rsidRDefault="00000000" w:rsidRPr="00000000" w14:paraId="00000103">
      <w:pPr>
        <w:pageBreakBefore w:val="0"/>
        <w:rPr>
          <w:rFonts w:ascii="Courier New" w:cs="Courier New" w:eastAsia="Courier New" w:hAnsi="Courier New"/>
          <w:shd w:fill="d9ead3" w:val="clear"/>
        </w:rPr>
      </w:pPr>
      <w:r w:rsidDel="00000000" w:rsidR="00000000" w:rsidRPr="00000000">
        <w:rPr>
          <w:rtl w:val="0"/>
        </w:rPr>
      </w:r>
    </w:p>
    <w:p w:rsidR="00000000" w:rsidDel="00000000" w:rsidP="00000000" w:rsidRDefault="00000000" w:rsidRPr="00000000" w14:paraId="00000104">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float test_t;</w:t>
      </w:r>
    </w:p>
    <w:p w:rsidR="00000000" w:rsidDel="00000000" w:rsidP="00000000" w:rsidRDefault="00000000" w:rsidRPr="00000000" w14:paraId="00000105">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bool isect_found = </w:t>
      </w:r>
      <w:r w:rsidDel="00000000" w:rsidR="00000000" w:rsidRPr="00000000">
        <w:rPr>
          <w:rFonts w:ascii="Courier New" w:cs="Courier New" w:eastAsia="Courier New" w:hAnsi="Courier New"/>
          <w:shd w:fill="d9ead3" w:val="clear"/>
          <w:rtl w:val="0"/>
        </w:rPr>
        <w:t xml:space="preserve">isect</w:t>
      </w:r>
      <w:r w:rsidDel="00000000" w:rsidR="00000000" w:rsidRPr="00000000">
        <w:rPr>
          <w:rFonts w:ascii="Courier New" w:cs="Courier New" w:eastAsia="Courier New" w:hAnsi="Courier New"/>
          <w:shd w:fill="d9ead3" w:val="clear"/>
          <w:rtl w:val="0"/>
        </w:rPr>
        <w:t xml:space="preserve">(eye, dir, center, radius, test_t);</w:t>
      </w:r>
    </w:p>
    <w:p w:rsidR="00000000" w:rsidDel="00000000" w:rsidP="00000000" w:rsidRDefault="00000000" w:rsidRPr="00000000" w14:paraId="00000106">
      <w:pPr>
        <w:pageBreakBefore w:val="0"/>
        <w:rPr>
          <w:rFonts w:ascii="Courier New" w:cs="Courier New" w:eastAsia="Courier New" w:hAnsi="Courier New"/>
          <w:shd w:fill="d9ead3" w:val="clear"/>
        </w:rPr>
      </w:pPr>
      <w:r w:rsidDel="00000000" w:rsidR="00000000" w:rsidRPr="00000000">
        <w:rPr>
          <w:rtl w:val="0"/>
        </w:rPr>
      </w:r>
    </w:p>
    <w:p w:rsidR="00000000" w:rsidDel="00000000" w:rsidP="00000000" w:rsidRDefault="00000000" w:rsidRPr="00000000" w14:paraId="00000107">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if ((</w:t>
      </w:r>
      <w:commentRangeStart w:id="44"/>
      <w:commentRangeStart w:id="45"/>
      <w:commentRangeStart w:id="46"/>
      <w:r w:rsidDel="00000000" w:rsidR="00000000" w:rsidRPr="00000000">
        <w:rPr>
          <w:rFonts w:ascii="Courier New" w:cs="Courier New" w:eastAsia="Courier New" w:hAnsi="Courier New"/>
          <w:shd w:fill="d9ead3" w:val="clear"/>
          <w:rtl w:val="0"/>
        </w:rPr>
        <w:t xml:space="preserve">test_t</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Courier New" w:cs="Courier New" w:eastAsia="Courier New" w:hAnsi="Courier New"/>
          <w:shd w:fill="d9ead3" w:val="clear"/>
          <w:rtl w:val="0"/>
        </w:rPr>
        <w:t xml:space="preserve"> &lt; t || t &lt; 0) &amp;&amp; isect_found) {</w:t>
      </w:r>
    </w:p>
    <w:p w:rsidR="00000000" w:rsidDel="00000000" w:rsidP="00000000" w:rsidRDefault="00000000" w:rsidRPr="00000000" w14:paraId="00000108">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ab/>
        <w:t xml:space="preserve">t = test_t;</w:t>
      </w:r>
    </w:p>
    <w:p w:rsidR="00000000" w:rsidDel="00000000" w:rsidP="00000000" w:rsidRDefault="00000000" w:rsidRPr="00000000" w14:paraId="00000109">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ab/>
        <w:t xml:space="preserve">idx = i;</w:t>
      </w:r>
    </w:p>
    <w:p w:rsidR="00000000" w:rsidDel="00000000" w:rsidP="00000000" w:rsidRDefault="00000000" w:rsidRPr="00000000" w14:paraId="0000010A">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w:t>
      </w:r>
    </w:p>
    <w:p w:rsidR="00000000" w:rsidDel="00000000" w:rsidP="00000000" w:rsidRDefault="00000000" w:rsidRPr="00000000" w14:paraId="0000010B">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w:t>
      </w:r>
    </w:p>
    <w:p w:rsidR="00000000" w:rsidDel="00000000" w:rsidP="00000000" w:rsidRDefault="00000000" w:rsidRPr="00000000" w14:paraId="0000010C">
      <w:pPr>
        <w:pageBreakBefore w:val="0"/>
        <w:rPr>
          <w:rFonts w:ascii="Courier New" w:cs="Courier New" w:eastAsia="Courier New" w:hAnsi="Courier New"/>
          <w:shd w:fill="d9ead3" w:val="clear"/>
        </w:rPr>
      </w:pPr>
      <w:r w:rsidDel="00000000" w:rsidR="00000000" w:rsidRPr="00000000">
        <w:rPr>
          <w:rtl w:val="0"/>
        </w:rPr>
      </w:r>
    </w:p>
    <w:p w:rsidR="00000000" w:rsidDel="00000000" w:rsidP="00000000" w:rsidRDefault="00000000" w:rsidRPr="00000000" w14:paraId="0000010D">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if</w:t>
      </w:r>
      <w:r w:rsidDel="00000000" w:rsidR="00000000" w:rsidRPr="00000000">
        <w:rPr>
          <w:rFonts w:ascii="Courier New" w:cs="Courier New" w:eastAsia="Courier New" w:hAnsi="Courier New"/>
          <w:shd w:fill="d9ead3" w:val="clear"/>
          <w:rtl w:val="0"/>
        </w:rPr>
        <w:t xml:space="preserve"> (t &gt;= 0)</w:t>
      </w:r>
      <w:r w:rsidDel="00000000" w:rsidR="00000000" w:rsidRPr="00000000">
        <w:rPr>
          <w:rFonts w:ascii="Courier New" w:cs="Courier New" w:eastAsia="Courier New" w:hAnsi="Courier New"/>
          <w:shd w:fill="d9ead3" w:val="clear"/>
          <w:rtl w:val="0"/>
        </w:rPr>
        <w:t xml:space="preserve"> return true;</w:t>
      </w:r>
    </w:p>
    <w:p w:rsidR="00000000" w:rsidDel="00000000" w:rsidP="00000000" w:rsidRDefault="00000000" w:rsidRPr="00000000" w14:paraId="0000010E">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else return false;</w:t>
      </w:r>
    </w:p>
    <w:p w:rsidR="00000000" w:rsidDel="00000000" w:rsidP="00000000" w:rsidRDefault="00000000" w:rsidRPr="00000000" w14:paraId="0000010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b)</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fragColor = vec3(0.0);</w:t>
      </w:r>
    </w:p>
    <w:p w:rsidR="00000000" w:rsidDel="00000000" w:rsidP="00000000" w:rsidRDefault="00000000" w:rsidRPr="00000000" w14:paraId="00000113">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if (isect_all(eye, dir, idx, t)) {</w:t>
      </w:r>
    </w:p>
    <w:p w:rsidR="00000000" w:rsidDel="00000000" w:rsidP="00000000" w:rsidRDefault="00000000" w:rsidRPr="00000000" w14:paraId="00000114">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vec3 p = eye + t*dir;</w:t>
      </w:r>
    </w:p>
    <w:p w:rsidR="00000000" w:rsidDel="00000000" w:rsidP="00000000" w:rsidRDefault="00000000" w:rsidRPr="00000000" w14:paraId="00000115">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vec3 </w:t>
      </w:r>
      <w:r w:rsidDel="00000000" w:rsidR="00000000" w:rsidRPr="00000000">
        <w:rPr>
          <w:rFonts w:ascii="Courier New" w:cs="Courier New" w:eastAsia="Courier New" w:hAnsi="Courier New"/>
          <w:shd w:fill="d9ead3" w:val="clear"/>
          <w:rtl w:val="0"/>
        </w:rPr>
        <w:t xml:space="preserve">n = normalize</w:t>
      </w:r>
      <w:r w:rsidDel="00000000" w:rsidR="00000000" w:rsidRPr="00000000">
        <w:rPr>
          <w:rFonts w:ascii="Courier New" w:cs="Courier New" w:eastAsia="Courier New" w:hAnsi="Courier New"/>
          <w:shd w:fill="d9ead3" w:val="clear"/>
          <w:rtl w:val="0"/>
        </w:rPr>
        <w:t xml:space="preserve">(p - spheres_buffer.</w:t>
      </w:r>
      <w:r w:rsidDel="00000000" w:rsidR="00000000" w:rsidRPr="00000000">
        <w:rPr>
          <w:rFonts w:ascii="Courier New" w:cs="Courier New" w:eastAsia="Courier New" w:hAnsi="Courier New"/>
          <w:shd w:fill="d9ead3" w:val="clear"/>
          <w:rtl w:val="0"/>
        </w:rPr>
        <w:t xml:space="preserve">spheres</w:t>
      </w:r>
      <w:r w:rsidDel="00000000" w:rsidR="00000000" w:rsidRPr="00000000">
        <w:rPr>
          <w:rFonts w:ascii="Courier New" w:cs="Courier New" w:eastAsia="Courier New" w:hAnsi="Courier New"/>
          <w:shd w:fill="d9ead3" w:val="clear"/>
          <w:rtl w:val="0"/>
        </w:rPr>
        <w:t xml:space="preserve">[idx].xyz);</w:t>
      </w:r>
    </w:p>
    <w:p w:rsidR="00000000" w:rsidDel="00000000" w:rsidP="00000000" w:rsidRDefault="00000000" w:rsidRPr="00000000" w14:paraId="00000116">
      <w:pPr>
        <w:pageBreakBefore w:val="0"/>
        <w:rPr>
          <w:rFonts w:ascii="Courier New" w:cs="Courier New" w:eastAsia="Courier New" w:hAnsi="Courier New"/>
          <w:shd w:fill="d9ead3" w:val="clear"/>
        </w:rPr>
      </w:pP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for (int i = 0; i &lt; num_lights; ++i) {</w:t>
      </w:r>
    </w:p>
    <w:p w:rsidR="00000000" w:rsidDel="00000000" w:rsidP="00000000" w:rsidRDefault="00000000" w:rsidRPr="00000000" w14:paraId="00000118">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ab/>
        <w:t xml:space="preserve">vec3 light_dir = normalize(</w:t>
      </w:r>
      <w:ins w:author="Alex" w:id="0" w:date="2023-02-17T09:23:34Z">
        <w:r w:rsidDel="00000000" w:rsidR="00000000" w:rsidRPr="00000000">
          <w:rPr>
            <w:rFonts w:ascii="Courier New" w:cs="Courier New" w:eastAsia="Courier New" w:hAnsi="Courier New"/>
            <w:shd w:fill="d9ead3" w:val="clear"/>
            <w:rtl w:val="0"/>
          </w:rPr>
          <w:t xml:space="preserve">p - l_pos[i]</w:t>
        </w:r>
      </w:ins>
      <w:del w:author="Alex" w:id="0" w:date="2023-02-17T09:23:34Z">
        <w:r w:rsidDel="00000000" w:rsidR="00000000" w:rsidRPr="00000000">
          <w:rPr>
            <w:rFonts w:ascii="Courier New" w:cs="Courier New" w:eastAsia="Courier New" w:hAnsi="Courier New"/>
            <w:shd w:fill="d9ead3" w:val="clear"/>
            <w:rtl w:val="0"/>
          </w:rPr>
          <w:delText xml:space="preserve">l_pos[i] - p</w:delText>
        </w:r>
      </w:del>
      <w:r w:rsidDel="00000000" w:rsidR="00000000" w:rsidRPr="00000000">
        <w:rPr>
          <w:rFonts w:ascii="Courier New" w:cs="Courier New" w:eastAsia="Courier New" w:hAnsi="Courier New"/>
          <w:shd w:fill="d9ead3" w:val="clear"/>
          <w:rtl w:val="0"/>
        </w:rPr>
        <w:t xml:space="preserve">);</w:t>
      </w:r>
    </w:p>
    <w:p w:rsidR="00000000" w:rsidDel="00000000" w:rsidP="00000000" w:rsidRDefault="00000000" w:rsidRPr="00000000" w14:paraId="00000119">
      <w:pPr>
        <w:pageBreakBefore w:val="0"/>
        <w:rPr>
          <w:rFonts w:ascii="Courier New" w:cs="Courier New" w:eastAsia="Courier New" w:hAnsi="Courier New"/>
          <w:shd w:fill="d9ead3" w:val="clear"/>
        </w:rPr>
      </w:pPr>
      <w:r w:rsidDel="00000000" w:rsidR="00000000" w:rsidRPr="00000000">
        <w:rPr>
          <w:rtl w:val="0"/>
        </w:rPr>
      </w:r>
    </w:p>
    <w:p w:rsidR="00000000" w:rsidDel="00000000" w:rsidP="00000000" w:rsidRDefault="00000000" w:rsidRPr="00000000" w14:paraId="0000011A">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ab/>
        <w:t xml:space="preserve">int test_idx;</w:t>
      </w:r>
    </w:p>
    <w:p w:rsidR="00000000" w:rsidDel="00000000" w:rsidP="00000000" w:rsidRDefault="00000000" w:rsidRPr="00000000" w14:paraId="0000011B">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ab/>
        <w:t xml:space="preserve">float test_t;</w:t>
      </w:r>
    </w:p>
    <w:p w:rsidR="00000000" w:rsidDel="00000000" w:rsidP="00000000" w:rsidRDefault="00000000" w:rsidRPr="00000000" w14:paraId="0000011C">
      <w:pPr>
        <w:pageBreakBefore w:val="0"/>
        <w:ind w:left="144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if (!isect_all(p, light_dir, test_idx, test_t) || test_t &gt;= length(l_pos[i] - p) {</w:t>
      </w:r>
      <w:r w:rsidDel="00000000" w:rsidR="00000000" w:rsidRPr="00000000">
        <w:rPr>
          <w:rtl w:val="0"/>
        </w:rPr>
      </w:r>
    </w:p>
    <w:p w:rsidR="00000000" w:rsidDel="00000000" w:rsidP="00000000" w:rsidRDefault="00000000" w:rsidRPr="00000000" w14:paraId="0000011D">
      <w:pPr>
        <w:pageBreakBefore w:val="0"/>
        <w:ind w:left="144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fragColor += shade(p, n, l_pos[i], </w:t>
      </w:r>
      <w:commentRangeStart w:id="47"/>
      <w:r w:rsidDel="00000000" w:rsidR="00000000" w:rsidRPr="00000000">
        <w:rPr>
          <w:rFonts w:ascii="Courier New" w:cs="Courier New" w:eastAsia="Courier New" w:hAnsi="Courier New"/>
          <w:shd w:fill="d9ead3" w:val="clear"/>
          <w:rtl w:val="0"/>
        </w:rPr>
        <w:t xml:space="preserve">l_col[i]</w:t>
      </w:r>
      <w:commentRangeEnd w:id="47"/>
      <w:r w:rsidDel="00000000" w:rsidR="00000000" w:rsidRPr="00000000">
        <w:commentReference w:id="47"/>
      </w:r>
      <w:r w:rsidDel="00000000" w:rsidR="00000000" w:rsidRPr="00000000">
        <w:rPr>
          <w:rFonts w:ascii="Courier New" w:cs="Courier New" w:eastAsia="Courier New" w:hAnsi="Courier New"/>
          <w:shd w:fill="d9ead3" w:val="clear"/>
          <w:rtl w:val="0"/>
        </w:rPr>
        <w:t xml:space="preserve">);</w:t>
      </w:r>
    </w:p>
    <w:p w:rsidR="00000000" w:rsidDel="00000000" w:rsidP="00000000" w:rsidRDefault="00000000" w:rsidRPr="00000000" w14:paraId="0000011E">
      <w:pPr>
        <w:pageBreakBefore w:val="0"/>
        <w:ind w:left="144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w:t>
      </w:r>
    </w:p>
    <w:p w:rsidR="00000000" w:rsidDel="00000000" w:rsidP="00000000" w:rsidRDefault="00000000" w:rsidRPr="00000000" w14:paraId="0000011F">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ab/>
        <w:t xml:space="preserve">}</w:t>
      </w:r>
    </w:p>
    <w:p w:rsidR="00000000" w:rsidDel="00000000" w:rsidP="00000000" w:rsidRDefault="00000000" w:rsidRPr="00000000" w14:paraId="00000120">
      <w:pPr>
        <w:pageBreakBefore w:val="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 else {</w:t>
      </w:r>
    </w:p>
    <w:p w:rsidR="00000000" w:rsidDel="00000000" w:rsidP="00000000" w:rsidRDefault="00000000" w:rsidRPr="00000000" w14:paraId="00000121">
      <w:pPr>
        <w:pageBreakBefore w:val="0"/>
        <w:ind w:firstLine="72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discard;</w:t>
      </w:r>
    </w:p>
    <w:p w:rsidR="00000000" w:rsidDel="00000000" w:rsidP="00000000" w:rsidRDefault="00000000" w:rsidRPr="00000000" w14:paraId="00000122">
      <w:pPr>
        <w:pageBreakBefore w:val="0"/>
        <w:ind w:left="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w:t>
      </w:r>
    </w:p>
    <w:p w:rsidR="00000000" w:rsidDel="00000000" w:rsidP="00000000" w:rsidRDefault="00000000" w:rsidRPr="00000000" w14:paraId="00000123">
      <w:pPr>
        <w:pStyle w:val="Heading2"/>
        <w:pageBreakBefore w:val="0"/>
        <w:rPr/>
      </w:pPr>
      <w:bookmarkStart w:colFirst="0" w:colLast="0" w:name="_rbxxolcmdv95" w:id="23"/>
      <w:bookmarkEnd w:id="23"/>
      <w:r w:rsidDel="00000000" w:rsidR="00000000" w:rsidRPr="00000000">
        <w:rPr>
          <w:rtl w:val="0"/>
        </w:rPr>
        <w:t xml:space="preserve">Aufgabe 12</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a)</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shd w:fill="d9ead3" w:val="clear"/>
        </w:rPr>
      </w:pPr>
      <m:oMath>
        <m:sSub>
          <m:sSubPr>
            <m:ctrlPr>
              <w:rPr>
                <w:shd w:fill="d9ead3" w:val="clear"/>
              </w:rPr>
            </m:ctrlPr>
          </m:sSubPr>
          <m:e>
            <m:r>
              <w:rPr>
                <w:shd w:fill="d9ead3" w:val="clear"/>
              </w:rPr>
              <m:t xml:space="preserve">b</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b</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c</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c</m:t>
            </m:r>
          </m:e>
          <m:sub>
            <m:r>
              <w:rPr>
                <w:shd w:fill="d9ead3" w:val="clear"/>
              </w:rPr>
              <m:t xml:space="preserve">0</m:t>
            </m:r>
          </m:sub>
        </m:sSub>
      </m:oMath>
      <w:r w:rsidDel="00000000" w:rsidR="00000000" w:rsidRPr="00000000">
        <w:rPr>
          <w:rtl w:val="0"/>
        </w:rPr>
      </w:r>
    </w:p>
    <w:p w:rsidR="00000000" w:rsidDel="00000000" w:rsidP="00000000" w:rsidRDefault="00000000" w:rsidRPr="00000000" w14:paraId="00000128">
      <w:pPr>
        <w:pageBreakBefore w:val="0"/>
        <w:rPr>
          <w:shd w:fill="d9ead3" w:val="clear"/>
        </w:rPr>
      </w:pPr>
      <m:oMath>
        <m:sSub>
          <m:sSubPr>
            <m:ctrlPr>
              <w:rPr>
                <w:shd w:fill="d9ead3" w:val="clear"/>
              </w:rPr>
            </m:ctrlPr>
          </m:sSubPr>
          <m:e>
            <m:r>
              <w:rPr>
                <w:shd w:fill="d9ead3" w:val="clear"/>
              </w:rPr>
              <m:t xml:space="preserve">b</m:t>
            </m:r>
          </m:e>
          <m:sub>
            <m:r>
              <w:rPr>
                <w:shd w:fill="d9ead3" w:val="clear"/>
              </w:rPr>
              <m:t xml:space="preserve">2</m:t>
            </m:r>
          </m:sub>
        </m:sSub>
        <m:r>
          <w:rPr>
            <w:shd w:fill="d9ead3" w:val="clear"/>
          </w:rPr>
          <m:t xml:space="preserve">=</m:t>
        </m:r>
        <m:sSub>
          <m:sSubPr>
            <m:ctrlPr>
              <w:rPr>
                <w:shd w:fill="d9ead3" w:val="clear"/>
              </w:rPr>
            </m:ctrlPr>
          </m:sSubPr>
          <m:e>
            <m:r>
              <w:rPr>
                <w:shd w:fill="d9ead3" w:val="clear"/>
              </w:rPr>
              <m:t xml:space="preserve">b</m:t>
            </m:r>
          </m:e>
          <m:sub>
            <m:r>
              <w:rPr>
                <w:shd w:fill="d9ead3" w:val="clear"/>
              </w:rPr>
              <m:t xml:space="preserve">3</m:t>
            </m:r>
          </m:sub>
        </m:sSub>
        <m:r>
          <w:rPr>
            <w:shd w:fill="d9ead3" w:val="clear"/>
          </w:rPr>
          <m:t xml:space="preserve">-</m:t>
        </m:r>
        <m:sSub>
          <m:sSubPr>
            <m:ctrlPr>
              <w:rPr>
                <w:shd w:fill="d9ead3" w:val="clear"/>
              </w:rPr>
            </m:ctrlPr>
          </m:sSubPr>
          <m:e>
            <m:r>
              <w:rPr>
                <w:shd w:fill="d9ead3" w:val="clear"/>
              </w:rPr>
              <m:t xml:space="preserve">c</m:t>
            </m:r>
          </m:e>
          <m:sub>
            <m:r>
              <w:rPr>
                <w:shd w:fill="d9ead3" w:val="clear"/>
              </w:rPr>
              <m:t xml:space="preserve">1</m:t>
            </m:r>
          </m:sub>
        </m:sSub>
        <m:r>
          <w:rPr>
            <w:shd w:fill="d9ead3" w:val="clear"/>
          </w:rPr>
          <m:t xml:space="preserve">+</m:t>
        </m:r>
        <m:sSub>
          <m:sSubPr>
            <m:ctrlPr>
              <w:rPr>
                <w:shd w:fill="d9ead3" w:val="clear"/>
              </w:rPr>
            </m:ctrlPr>
          </m:sSubPr>
          <m:e>
            <m:r>
              <w:rPr>
                <w:shd w:fill="d9ead3" w:val="clear"/>
              </w:rPr>
              <m:t xml:space="preserve">c</m:t>
            </m:r>
          </m:e>
          <m:sub>
            <m:r>
              <w:rPr>
                <w:shd w:fill="d9ead3" w:val="clear"/>
              </w:rPr>
              <m:t xml:space="preserve">0</m:t>
            </m:r>
          </m:sub>
        </m:sSub>
        <m:r>
          <w:rPr>
            <w:shd w:fill="d9ead3" w:val="clear"/>
          </w:rPr>
          <m:t xml:space="preserve">=</m:t>
        </m:r>
        <m:f>
          <m:fPr>
            <m:ctrlPr>
              <w:rPr>
                <w:shd w:fill="d9ead3" w:val="clear"/>
              </w:rPr>
            </m:ctrlPr>
          </m:fPr>
          <m:num>
            <m:r>
              <w:rPr>
                <w:shd w:fill="d9ead3" w:val="clear"/>
              </w:rPr>
              <m:t xml:space="preserve">7</m:t>
            </m:r>
          </m:num>
          <m:den>
            <m:r>
              <w:rPr>
                <w:shd w:fill="d9ead3" w:val="clear"/>
              </w:rPr>
              <m:t xml:space="preserve">5</m:t>
            </m:r>
          </m:den>
        </m:f>
      </m:oMath>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b)</w:t>
      </w:r>
    </w:p>
    <w:p w:rsidR="00000000" w:rsidDel="00000000" w:rsidP="00000000" w:rsidRDefault="00000000" w:rsidRPr="00000000" w14:paraId="0000012B">
      <w:pPr>
        <w:pageBreakBefore w:val="0"/>
        <w:rPr/>
      </w:pPr>
      <w:r w:rsidDel="00000000" w:rsidR="00000000" w:rsidRPr="00000000">
        <w:rPr/>
        <w:drawing>
          <wp:inline distB="114300" distT="114300" distL="114300" distR="114300">
            <wp:extent cx="3007805" cy="24431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780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rPr/>
      </w:pPr>
      <m:oMath>
        <m:r>
          <w:rPr/>
          <m:t xml:space="preserve">b</m:t>
        </m:r>
        <m:d>
          <m:dPr>
            <m:begChr m:val="("/>
            <m:endChr m:val=")"/>
            <m:ctrlPr>
              <w:rPr/>
            </m:ctrlPr>
          </m:dPr>
          <m:e>
            <m:r>
              <w:rPr/>
              <m:t xml:space="preserve">0.5</m:t>
            </m:r>
          </m:e>
        </m:d>
        <m:r>
          <w:rPr/>
          <m:t xml:space="preserve">=</m:t>
        </m:r>
        <m:f>
          <m:fPr>
            <m:ctrlPr>
              <w:rPr/>
            </m:ctrlPr>
          </m:fPr>
          <m:num>
            <m:r>
              <w:rPr/>
              <m:t xml:space="preserve">6</m:t>
            </m:r>
          </m:num>
          <m:den>
            <m:r>
              <w:rPr/>
              <m:t xml:space="preserve">5.5</m:t>
            </m:r>
          </m:den>
        </m:f>
      </m:oMath>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c)</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Man muss doch a und b C^2-stetig zusammensetzen:</w:t>
      </w:r>
    </w:p>
    <w:p w:rsidR="00000000" w:rsidDel="00000000" w:rsidP="00000000" w:rsidRDefault="00000000" w:rsidRPr="00000000" w14:paraId="00000131">
      <w:pPr>
        <w:pageBreakBefore w:val="0"/>
        <w:rPr/>
      </w:pPr>
      <m:oMath>
        <m:sSub>
          <m:sSubPr>
            <m:ctrlPr>
              <w:rPr/>
            </m:ctrlPr>
          </m:sSubPr>
          <m:e>
            <m:r>
              <w:rPr/>
              <m:t xml:space="preserve">a</m:t>
            </m:r>
          </m:e>
          <m:sub>
            <m:r>
              <w:rPr/>
              <m:t xml:space="preserve">2</m:t>
            </m:r>
          </m:sub>
        </m:sSub>
        <m:r>
          <w:rPr/>
          <m:t xml:space="preserve">+</m:t>
        </m:r>
        <m:d>
          <m:dPr>
            <m:begChr m:val="("/>
            <m:endChr m:val=")"/>
            <m:ctrlPr>
              <w:rPr/>
            </m:ctrlPr>
          </m:dPr>
          <m:e>
            <m:sSub>
              <m:sSubPr>
                <m:ctrlPr>
                  <w:rPr/>
                </m:ctrlPr>
              </m:sSubPr>
              <m:e>
                <m:r>
                  <w:rPr/>
                  <m:t xml:space="preserve">a</m:t>
                </m:r>
              </m:e>
              <m:sub>
                <m:r>
                  <w:rPr/>
                  <m:t xml:space="preserve">2</m:t>
                </m:r>
              </m:sub>
            </m:sSub>
            <m:r>
              <w:rPr/>
              <m:t xml:space="preserve">-</m:t>
            </m:r>
            <m:sSub>
              <m:sSubPr>
                <m:ctrlPr>
                  <w:rPr/>
                </m:ctrlPr>
              </m:sSubPr>
              <m:e>
                <m:r>
                  <w:rPr/>
                  <m:t xml:space="preserve">a</m:t>
                </m:r>
              </m:e>
              <m:sub>
                <m:r>
                  <w:rPr/>
                  <m:t xml:space="preserve">1</m:t>
                </m:r>
              </m:sub>
            </m:sSub>
          </m:e>
        </m:d>
        <m:r>
          <w:rPr/>
          <m:t xml:space="preserve">=</m:t>
        </m:r>
        <m:sSub>
          <m:sSubPr>
            <m:ctrlPr>
              <w:rPr/>
            </m:ctrlPr>
          </m:sSubPr>
          <m:e>
            <m:r>
              <w:rPr/>
              <m:t xml:space="preserve">b</m:t>
            </m:r>
          </m:e>
          <m:sub>
            <m:r>
              <w:rPr/>
              <m:t xml:space="preserve">1</m:t>
            </m:r>
          </m:sub>
        </m:sSub>
        <m:r>
          <w:rPr/>
          <m:t xml:space="preserve">+</m:t>
        </m:r>
        <m:d>
          <m:dPr>
            <m:begChr m:val="("/>
            <m:endChr m:val=")"/>
            <m:ctrlPr>
              <w:rPr/>
            </m:ctrlPr>
          </m:dPr>
          <m:e>
            <m:sSub>
              <m:sSubPr>
                <m:ctrlPr>
                  <w:rPr/>
                </m:ctrlPr>
              </m:sSubPr>
              <m:e>
                <m:r>
                  <w:rPr/>
                  <m:t xml:space="preserve">b</m:t>
                </m:r>
              </m:e>
              <m:sub>
                <m:r>
                  <w:rPr/>
                  <m:t xml:space="preserve">1</m:t>
                </m:r>
              </m:sub>
            </m:sSub>
            <m:r>
              <w:rPr/>
              <m:t xml:space="preserve">-</m:t>
            </m:r>
            <m:sSub>
              <m:sSubPr>
                <m:ctrlPr>
                  <w:rPr/>
                </m:ctrlPr>
              </m:sSubPr>
              <m:e>
                <m:r>
                  <w:rPr/>
                  <m:t xml:space="preserve">b</m:t>
                </m:r>
              </m:e>
              <m:sub>
                <m:r>
                  <w:rPr/>
                  <m:t xml:space="preserve">2</m:t>
                </m:r>
              </m:sub>
            </m:sSub>
          </m:e>
        </m:d>
      </m:oMath>
      <w:r w:rsidDel="00000000" w:rsidR="00000000" w:rsidRPr="00000000">
        <w:rPr>
          <w:rtl w:val="0"/>
        </w:rPr>
      </w:r>
    </w:p>
    <w:p w:rsidR="00000000" w:rsidDel="00000000" w:rsidP="00000000" w:rsidRDefault="00000000" w:rsidRPr="00000000" w14:paraId="00000132">
      <w:pPr>
        <w:pageBreakBefore w:val="0"/>
        <w:rPr/>
      </w:pPr>
      <m:oMath>
        <m:f>
          <m:fPr>
            <m:ctrlPr>
              <w:rPr/>
            </m:ctrlPr>
          </m:fPr>
          <m:num>
            <m:r>
              <w:rPr/>
              <m:t xml:space="preserve">6</m:t>
            </m:r>
          </m:num>
          <m:den>
            <m:r>
              <w:rPr/>
              <m:t xml:space="preserve">18</m:t>
            </m:r>
          </m:den>
        </m:f>
        <m:r>
          <w:rPr/>
          <m:t xml:space="preserve">-</m:t>
        </m:r>
        <m:sSub>
          <m:sSubPr>
            <m:ctrlPr>
              <w:rPr/>
            </m:ctrlPr>
          </m:sSubPr>
          <m:e>
            <m:r>
              <w:rPr/>
              <m:t xml:space="preserve">a</m:t>
            </m:r>
          </m:e>
          <m:sub>
            <m:r>
              <w:rPr/>
              <m:t xml:space="preserve">1</m:t>
            </m:r>
          </m:sub>
        </m:sSub>
        <m:r>
          <w:rPr/>
          <m:t xml:space="preserve">=</m:t>
        </m:r>
        <m:f>
          <m:fPr>
            <m:ctrlPr>
              <w:rPr/>
            </m:ctrlPr>
          </m:fPr>
          <m:num>
            <m:r>
              <w:rPr/>
              <m:t xml:space="preserve">5</m:t>
            </m:r>
          </m:num>
          <m:den>
            <m:r>
              <w:rPr/>
              <m:t xml:space="preserve">5</m:t>
            </m:r>
          </m:den>
        </m:f>
        <m:r>
          <w:rPr/>
          <m:t xml:space="preserve">+</m:t>
        </m:r>
        <m:f>
          <m:fPr>
            <m:ctrlPr>
              <w:rPr/>
            </m:ctrlPr>
          </m:fPr>
          <m:num>
            <m:r>
              <w:rPr/>
              <m:t xml:space="preserve">5</m:t>
            </m:r>
          </m:num>
          <m:den>
            <m:r>
              <w:rPr/>
              <m:t xml:space="preserve">5</m:t>
            </m:r>
          </m:den>
        </m:f>
        <m:r>
          <w:rPr/>
          <m:t xml:space="preserve">-</m:t>
        </m:r>
        <m:f>
          <m:fPr>
            <m:ctrlPr>
              <w:rPr/>
            </m:ctrlPr>
          </m:fPr>
          <m:num>
            <m:r>
              <w:rPr/>
              <m:t xml:space="preserve">7</m:t>
            </m:r>
          </m:num>
          <m:den>
            <m:r>
              <w:rPr/>
              <m:t xml:space="preserve">5</m:t>
            </m:r>
          </m:den>
        </m:f>
        <m:r>
          <w:rPr/>
          <m:t xml:space="preserve">=</m:t>
        </m:r>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133">
      <w:pPr>
        <w:pageBreakBefore w:val="0"/>
        <w:rPr/>
      </w:pPr>
      <m:oMath>
        <m:sSub>
          <m:sSubPr>
            <m:ctrlPr>
              <w:rPr/>
            </m:ctrlPr>
          </m:sSubPr>
          <m:e>
            <m:r>
              <w:rPr/>
              <m:t xml:space="preserve">a</m:t>
            </m:r>
          </m:e>
          <m:sub>
            <m:r>
              <w:rPr/>
              <m:t xml:space="preserve">1</m:t>
            </m:r>
          </m:sub>
        </m:sSub>
        <m:r>
          <w:rPr/>
          <m:t xml:space="preserve">=</m:t>
        </m:r>
        <m:f>
          <m:fPr>
            <m:ctrlPr>
              <w:rPr/>
            </m:ctrlPr>
          </m:fPr>
          <m:num>
            <m:r>
              <w:rPr/>
              <m:t xml:space="preserve">3</m:t>
            </m:r>
          </m:num>
          <m:den>
            <m:r>
              <w:rPr/>
              <m:t xml:space="preserve">13</m:t>
            </m:r>
          </m:den>
        </m:f>
      </m:oMath>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Graphisch:</w:t>
      </w:r>
    </w:p>
    <w:p w:rsidR="00000000" w:rsidDel="00000000" w:rsidP="00000000" w:rsidRDefault="00000000" w:rsidRPr="00000000" w14:paraId="00000137">
      <w:pPr>
        <w:pageBreakBefore w:val="0"/>
        <w:rPr/>
      </w:pPr>
      <w:r w:rsidDel="00000000" w:rsidR="00000000" w:rsidRPr="00000000">
        <w:rPr/>
        <w:drawing>
          <wp:inline distB="114300" distT="114300" distL="114300" distR="114300">
            <wp:extent cx="2328863" cy="263863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28863" cy="2638631"/>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  </w:t>
      </w:r>
    </w:p>
    <w:p w:rsidR="00000000" w:rsidDel="00000000" w:rsidP="00000000" w:rsidRDefault="00000000" w:rsidRPr="00000000" w14:paraId="00000139">
      <w:pPr>
        <w:pageBreakBefore w:val="0"/>
        <w:rPr/>
      </w:pPr>
      <w:r w:rsidDel="00000000" w:rsidR="00000000" w:rsidRPr="00000000">
        <w:rPr>
          <w:rtl w:val="0"/>
        </w:rPr>
        <w:t xml:space="preserve">d)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commentRangeStart w:id="48"/>
      <w:r w:rsidDel="00000000" w:rsidR="00000000" w:rsidRPr="00000000">
        <w:rPr>
          <w:rtl w:val="0"/>
        </w:rPr>
        <w:t xml:space="preserve">a0 = c3, C0-Stetig</w:t>
      </w:r>
      <w:commentRangeEnd w:id="48"/>
      <w:r w:rsidDel="00000000" w:rsidR="00000000" w:rsidRPr="00000000">
        <w:commentReference w:id="48"/>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as Peter" w:id="10" w:date="2020-03-07T13:36:45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nur Rx(alpha)? Aufgabenstellung verlangt nicht V''</w:t>
      </w:r>
    </w:p>
  </w:comment>
  <w:comment w:author="Leandro Piekarski" w:id="11" w:date="2020-03-07T13:51:05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Zwar eine gute Frage. Aus der Aufgabenstellung (vs Abbildung) kann ich nicht sagen ob man nur die Rotation oder die komplette Transformation V in V'' will</w:t>
      </w:r>
    </w:p>
  </w:comment>
  <w:comment w:author="Valentin Rublack" w:id="12" w:date="2020-03-07T15:39:2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Denke es ist nur die (Standard-) Matrix R_x(a) gefordert</w:t>
      </w:r>
    </w:p>
  </w:comment>
  <w:comment w:author="Maximilian Burzer" w:id="28" w:date="2021-03-03T17:35:53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müssten doch eig 0.75 und 0.25 vertauscht werden</w:t>
      </w:r>
    </w:p>
  </w:comment>
  <w:comment w:author="Anonymous" w:id="29" w:date="2021-03-05T21:03:27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Glaub auch</w:t>
      </w:r>
    </w:p>
  </w:comment>
  <w:comment w:author="Simon Woll" w:id="30" w:date="2021-03-06T12:50:02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müssen. Der interpolierte Wert von 0.6 und 0.1 werden stärker gewichtet, weil a näher dran ist.</w:t>
      </w:r>
    </w:p>
  </w:comment>
  <w:comment w:author="Alex" w:id="41" w:date="2023-02-16T13:35:12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Normalen können (und werden üblicherweise) schon im Vertex-Shader berechnet. Glaub es geht aber beides</w:t>
      </w:r>
    </w:p>
  </w:comment>
  <w:comment w:author="Valentin Rublack" w:id="22" w:date="2020-03-08T10:43:39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enthält doch zwei Dreiecke</w:t>
      </w:r>
    </w:p>
  </w:comment>
  <w:comment w:author="Sajjad A" w:id="36" w:date="2021-03-03T14:36:2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Shader, denk ich? Es geht um die Stufen.</w:t>
      </w:r>
    </w:p>
  </w:comment>
  <w:comment w:author="Anonymous" w:id="37" w:date="2021-03-05T21:05:02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Tiefentest ist erst dahinter in den per-fragment ops. Also eher in (f), oder nicht?</w:t>
      </w:r>
    </w:p>
  </w:comment>
  <w:comment w:author="Simon Woll" w:id="38" w:date="2021-03-06T12:53:49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Genau beim ersten sollte es Stufe (f) sein.</w:t>
      </w:r>
    </w:p>
  </w:comment>
  <w:comment w:author="Fabi Dudeldodel" w:id="26" w:date="2020-03-07T16:23:55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 damit Z-Fighting gemeint?</w:t>
      </w:r>
    </w:p>
  </w:comment>
  <w:comment w:author="Leandro Piekarski" w:id="27" w:date="2020-03-07T16:37:2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Wurde aber als z-Aliasing im Kapitel 6 gennant</w:t>
      </w:r>
    </w:p>
  </w:comment>
  <w:comment w:author="Valentin Rublack" w:id="8" w:date="2020-03-07T15:35:25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denke wenn d negativ ist wird der Abstand kleiner weil die Z-Achse von p weggeht</w:t>
      </w:r>
    </w:p>
  </w:comment>
  <w:comment w:author="Leandro Piekarski" w:id="9" w:date="2020-03-07T15:54:43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stimmt (entgegen der Blickrichtung übersehen)</w:t>
      </w:r>
    </w:p>
  </w:comment>
  <w:comment w:author="Alex" w:id="48" w:date="2023-02-17T11:08:11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weiß nicht, es ist nirgens gesagt das die spline periodisch sein soll.. ich glaub b3=c0 könnte auch richtig sein mit C1-Stetigkeit</w:t>
      </w:r>
    </w:p>
  </w:comment>
  <w:comment w:author="Lukas Freudenmann" w:id="43" w:date="2022-03-03T11:43:2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 1 dekrementieren 0 ist.</w:t>
      </w:r>
    </w:p>
  </w:comment>
  <w:comment w:author="Valentin Rublack" w:id="35" w:date="2020-03-07T16:59:59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Laut Aufgabenstellung nicht betrachtet</w:t>
      </w:r>
    </w:p>
  </w:comment>
  <w:comment w:author="Valentin Rublack" w:id="16" w:date="2020-03-07T16:06:48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Wieso liegt D überhaupt auf dem Stack? E wurde doch zuerst besucht</w:t>
      </w:r>
    </w:p>
  </w:comment>
  <w:comment w:author="Fabi Dudeldodel" w:id="17" w:date="2020-03-07T16:08: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Schon, aber falls in E nichts gefunden wird, muss ja der nächste auch überprüft werden.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https://i.imgur.com/kRuYX26.png</w:t>
      </w:r>
    </w:p>
  </w:comment>
  <w:comment w:author="Valentin Rublack" w:id="18" w:date="2020-03-07T16:12:12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Aber in der Aufgabe steht direkt danach. Ist jetzt halt die Frage was mit direkt gemeint ist.</w:t>
      </w:r>
    </w:p>
  </w:comment>
  <w:comment w:author="Leandro Piekarski" w:id="19" w:date="2020-03-07T16:16:46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Sollte C noch drauf sein? Man könnte vorab auch nicht wissen ob B und C überschneiden</w:t>
      </w:r>
    </w:p>
  </w:comment>
  <w:comment w:author="Valentin Rublack" w:id="20" w:date="2020-03-07T16:18:24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Macht man bei BVHs keine DFS-Traversierung? Dann nicht</w:t>
      </w:r>
    </w:p>
  </w:comment>
  <w:comment w:author="Valentin Rublack" w:id="21" w:date="2020-03-08T10:41:34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sorry, dachte das wäre eine normale Tree-Traversierung aber die benutzen da einen komischen Algorithmus (Folie 100)</w:t>
      </w:r>
    </w:p>
  </w:comment>
  <w:comment w:author="Alex" w:id="42" w:date="2023-02-16T13:34:11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Culling passiert aber im nicht-programmierbaren abschnitt</w:t>
      </w:r>
    </w:p>
  </w:comment>
  <w:comment w:author="Anonymous" w:id="13" w:date="2021-03-05T20:59:38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können sich überlappen??</w:t>
      </w:r>
    </w:p>
  </w:comment>
  <w:comment w:author="Anonymous" w:id="14" w:date="2021-03-05T21:00:2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 wenn es genau auf der Kante liegt (z.B. spatial median) ist das ja auch in beiden</w:t>
      </w:r>
    </w:p>
  </w:comment>
  <w:comment w:author="Oliver Wirth" w:id="15" w:date="2021-03-08T10:29:57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Trotzdem werden sie nur in maximal einen Knoten der Hierarchie eingefügt, und daher auch nur einmal getestet</w:t>
      </w:r>
    </w:p>
  </w:comment>
  <w:comment w:author="Sajjad A" w:id="39" w:date="2021-03-03T14:36:45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 hier auch eher Geometry Shader.</w:t>
      </w:r>
    </w:p>
  </w:comment>
  <w:comment w:author="Anonymous" w:id="40" w:date="2021-03-05T21:05:25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Eher danach in (d)</w:t>
      </w:r>
    </w:p>
  </w:comment>
  <w:comment w:author="Anonymous" w:id="44" w:date="2020-03-08T11:31:41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Müsste nicht auch geprüft werden, dass dies nicht negativ ist, falls der schnittpunkt hinter der original position ist?</w:t>
      </w:r>
    </w:p>
  </w:comment>
  <w:comment w:author="Leandro Piekarski" w:id="45" w:date="2020-03-08T11:38:17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aber dann wäre isect_found = false</w:t>
      </w:r>
    </w:p>
  </w:comment>
  <w:comment w:author="Anonymous" w:id="46" w:date="2020-03-08T11:39:14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Stimmt, habe ich in der aufgabe überlesen!</w:t>
      </w:r>
    </w:p>
  </w:comment>
  <w:comment w:author="felix wedler" w:id="23" w:date="2021-09-06T09:29:41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Aber in der Aufgabenstellung steht (si, tj) = (i/b,j/h)</w:t>
      </w:r>
    </w:p>
  </w:comment>
  <w:comment w:author="Anonymous" w:id="24" w:date="2022-03-07T09:07:35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Deswegen verschwommen; die Werte sind für je einen halben Pixel weiter rechts exakt</w:t>
      </w:r>
    </w:p>
  </w:comment>
  <w:comment w:author="Alex" w:id="25" w:date="2023-02-16T10:04:59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glaub nicht das das bild dadurch verschwommen wird. Wenn man auf Texturcoordinaten zugreift die genau zwischen zwei Pixel liegen wird der Wert einer der Beiden Pixel zurückgegeben (vermutlich der mit größeren koordinatenwerten), nicht dessen durchschnitt</w:t>
      </w:r>
    </w:p>
  </w:comment>
  <w:comment w:author="Fabi Dudeldodel" w:id="31" w:date="2020-03-07T16:58:19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 soll man eigentlich in einem Primitiv landen,wenn man immer maximal den abstand zum primitiv zurücklegt? Auf 08/65 speziell nähert sich der strahl ja immer weiter dem Dreieck an,aber schneidet es nie</w:t>
      </w:r>
    </w:p>
  </w:comment>
  <w:comment w:author="Valentin Rublack" w:id="32" w:date="2020-03-07T16:59:32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vll wenn der Startpunkt schon darin ist</w:t>
      </w:r>
    </w:p>
  </w:comment>
  <w:comment w:author="Leandro Piekarski" w:id="33" w:date="2020-03-07T17:12:44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der Praxis überprüft vlt nur f(x) &lt; EPS</w:t>
      </w:r>
    </w:p>
  </w:comment>
  <w:comment w:author="Sajjad A" w:id="34" w:date="2021-03-03T14:17:04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genau, man ueberprueft nur ob der Abstand zum Primitiv kleiner als EPS ist. Dadurch findet man jedesn Schnittpunkt.</w:t>
      </w:r>
    </w:p>
  </w:comment>
  <w:comment w:author="Sajjad A" w:id="47" w:date="2021-03-07T15:42:03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 ja sehr interessant, dass (falls dies richtig ist), sie Lichtitensität mit lichtfarbe gleichsetzen.</w:t>
      </w:r>
    </w:p>
  </w:comment>
  <w:comment w:author="mario gonzalez" w:id="0" w:date="2020-03-07T19:50:48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Braucht man auch die Schattenstrahlen?</w:t>
      </w:r>
    </w:p>
  </w:comment>
  <w:comment w:author="Alexandr Melnic" w:id="1" w:date="2020-03-07T20:00:2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glaube ja</w:t>
      </w:r>
    </w:p>
  </w:comment>
  <w:comment w:author="Valentin Rublack" w:id="2" w:date="2020-03-08T10:09:31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waren nur Sekundärstrahlen gefordert und Schattenstrahlen sind keine Sekundärstrahlen</w:t>
      </w:r>
    </w:p>
  </w:comment>
  <w:comment w:author="Valentin Rublack" w:id="3" w:date="2020-03-08T10:10:32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 Folie 02/123</w:t>
      </w:r>
    </w:p>
  </w:comment>
  <w:comment w:author="Fabi Dudeldodel" w:id="4" w:date="2020-03-08T15:27:01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passiert eig mit Strahlen an diffusen oberflächen. Es werden keine Sekundärstrahlen erzeugt und die Farbe wird einfach direkt an dem Punkt addiert?</w:t>
      </w:r>
    </w:p>
  </w:comment>
  <w:comment w:author="Valentin Rublack" w:id="5" w:date="2020-03-08T17:47:5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Genau</w:t>
      </w:r>
    </w:p>
  </w:comment>
  <w:comment w:author="Sajjad A" w:id="6" w:date="2021-03-03T11:25:17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Kommt halt natuerlich noch zusaetzlich darauf an ob der Schattenstrahl die LQ erreicht (verschattungs).</w:t>
      </w:r>
    </w:p>
  </w:comment>
  <w:comment w:author="Bertha Die Schildkröte" w:id="7" w:date="2022-03-07T13:45:43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 bezüglich Sekundärstrahlen im Forum nachgefragt. Schattenstrahlen sind auch Sekundärstrahlen und werden hier damit auch mit verlangt Antwort: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Kurze Antwort: Schattenstrahlen sind auch Sekundärstrahlen.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Lange Antwort: Primärstrahlen sind Strahlen, die an der Kamera starten und von dort aus in die Szene zeigen. Alles andere (für Whitted Style Reflexion, Transmission, und Schattenstrahlen zur Punktlichtquelle, außerdem bei Distributed Raytracing z.B. Verbindungen zur Lichtquelle, zufällige Richtungen an Oberflächen für indirekte Beleuchtung,...) sind Sekundärstrahlen. D.h. in der Abbildung ist der eingezeichnete Strahl ein Primärstrahl, und alles danach sind Sekundärstrahlen.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Style w:val="Heading3"/>
      <w:rPr/>
    </w:pPr>
    <w:bookmarkStart w:colFirst="0" w:colLast="0" w:name="_f4p6p8xs0ias" w:id="24"/>
    <w:bookmarkEnd w:id="24"/>
    <w:r w:rsidDel="00000000" w:rsidR="00000000" w:rsidRPr="00000000">
      <w:rPr>
        <w:rtl w:val="0"/>
      </w:rPr>
    </w:r>
  </w:p>
  <w:p w:rsidR="00000000" w:rsidDel="00000000" w:rsidP="00000000" w:rsidRDefault="00000000" w:rsidRPr="00000000" w14:paraId="0000013D">
    <w:pPr>
      <w:pageBreakBefore w:val="0"/>
      <w:rPr>
        <w:color w:val="434343"/>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